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9245" w14:textId="77777777" w:rsidR="00364B71" w:rsidRPr="00364B71" w:rsidRDefault="00364B71" w:rsidP="00364B71">
      <w:pPr>
        <w:rPr>
          <w:b/>
          <w:bCs/>
          <w:lang w:val="en-PK"/>
        </w:rPr>
      </w:pPr>
      <w:r w:rsidRPr="00364B71">
        <w:rPr>
          <w:b/>
          <w:bCs/>
          <w:lang w:val="en-PK"/>
        </w:rPr>
        <w:t>Example hashes</w:t>
      </w:r>
    </w:p>
    <w:p w14:paraId="6A96173D" w14:textId="77777777" w:rsidR="00364B71" w:rsidRPr="00364B71" w:rsidRDefault="00364B71" w:rsidP="00364B71">
      <w:pPr>
        <w:rPr>
          <w:lang w:val="en-PK"/>
        </w:rPr>
      </w:pPr>
      <w:r w:rsidRPr="00364B71">
        <w:rPr>
          <w:lang w:val="en-PK"/>
        </w:rPr>
        <w:t>If you get a “line length exception” error in hashcat, it is often because the hash mode that you have requested does not match the hash. To verify, you can test your commands against example hashes.</w:t>
      </w:r>
    </w:p>
    <w:p w14:paraId="1B066584" w14:textId="77777777" w:rsidR="00364B71" w:rsidRPr="00364B71" w:rsidRDefault="00364B71" w:rsidP="00364B71">
      <w:pPr>
        <w:rPr>
          <w:lang w:val="en-PK"/>
        </w:rPr>
      </w:pPr>
      <w:r w:rsidRPr="00364B71">
        <w:rPr>
          <w:lang w:val="en-PK"/>
        </w:rPr>
        <w:t>Unless otherwise noted, the password for all example hashes is </w:t>
      </w:r>
      <w:r w:rsidRPr="00364B71">
        <w:rPr>
          <w:b/>
          <w:bCs/>
          <w:lang w:val="en-PK"/>
        </w:rPr>
        <w:t>hashcat</w:t>
      </w:r>
      <w:r w:rsidRPr="00364B71">
        <w:rPr>
          <w:lang w:val="en-PK"/>
        </w:rPr>
        <w:t>.</w:t>
      </w:r>
    </w:p>
    <w:p w14:paraId="5F713113" w14:textId="77777777" w:rsidR="00364B71" w:rsidRPr="00364B71" w:rsidRDefault="00364B71" w:rsidP="00364B71">
      <w:pPr>
        <w:rPr>
          <w:b/>
          <w:bCs/>
          <w:lang w:val="en-PK"/>
        </w:rPr>
      </w:pPr>
      <w:r w:rsidRPr="00364B71">
        <w:rPr>
          <w:b/>
          <w:bCs/>
          <w:lang w:val="en-PK"/>
        </w:rPr>
        <w:t>Generic hash types</w:t>
      </w:r>
    </w:p>
    <w:tbl>
      <w:tblPr>
        <w:tblW w:w="0" w:type="auto"/>
        <w:shd w:val="clear" w:color="auto" w:fill="FFFFFF"/>
        <w:tblCellMar>
          <w:left w:w="0" w:type="dxa"/>
          <w:right w:w="0" w:type="dxa"/>
        </w:tblCellMar>
        <w:tblLook w:val="04A0" w:firstRow="1" w:lastRow="0" w:firstColumn="1" w:lastColumn="0" w:noHBand="0" w:noVBand="1"/>
      </w:tblPr>
      <w:tblGrid>
        <w:gridCol w:w="287"/>
        <w:gridCol w:w="1430"/>
        <w:gridCol w:w="11227"/>
      </w:tblGrid>
      <w:tr w:rsidR="00364B71" w:rsidRPr="00364B71" w14:paraId="444DFF61" w14:textId="77777777" w:rsidTr="00364B71">
        <w:trPr>
          <w:tblHeader/>
        </w:trPr>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1474819E" w14:textId="77777777" w:rsidR="00364B71" w:rsidRPr="00364B71" w:rsidRDefault="00364B71" w:rsidP="00364B71">
            <w:pPr>
              <w:rPr>
                <w:b/>
                <w:bCs/>
                <w:lang w:val="en-PK"/>
              </w:rPr>
            </w:pPr>
            <w:r w:rsidRPr="00364B71">
              <w:rPr>
                <w:b/>
                <w:bCs/>
                <w:lang w:val="en-PK"/>
              </w:rPr>
              <w:t>Hash-Mode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549D4A76" w14:textId="77777777" w:rsidR="00364B71" w:rsidRPr="00364B71" w:rsidRDefault="00364B71" w:rsidP="00364B71">
            <w:pPr>
              <w:rPr>
                <w:b/>
                <w:bCs/>
                <w:lang w:val="en-PK"/>
              </w:rPr>
            </w:pPr>
            <w:r w:rsidRPr="00364B71">
              <w:rPr>
                <w:b/>
                <w:bCs/>
                <w:lang w:val="en-PK"/>
              </w:rPr>
              <w:t>Hash-Name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313E7652" w14:textId="77777777" w:rsidR="00364B71" w:rsidRPr="00364B71" w:rsidRDefault="00364B71" w:rsidP="00364B71">
            <w:pPr>
              <w:rPr>
                <w:b/>
                <w:bCs/>
                <w:lang w:val="en-PK"/>
              </w:rPr>
            </w:pPr>
            <w:r w:rsidRPr="00364B71">
              <w:rPr>
                <w:b/>
                <w:bCs/>
                <w:lang w:val="en-PK"/>
              </w:rPr>
              <w:t>Example</w:t>
            </w:r>
          </w:p>
        </w:tc>
      </w:tr>
      <w:tr w:rsidR="00364B71" w:rsidRPr="00364B71" w14:paraId="1C750D0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4B1309" w14:textId="77777777" w:rsidR="00364B71" w:rsidRPr="00364B71" w:rsidRDefault="00364B71" w:rsidP="00364B71">
            <w:pPr>
              <w:rPr>
                <w:lang w:val="en-PK"/>
              </w:rPr>
            </w:pPr>
            <w:r w:rsidRPr="00364B71">
              <w:rPr>
                <w:lang w:val="en-PK"/>
              </w:rPr>
              <w:t>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264890" w14:textId="77777777" w:rsidR="00364B71" w:rsidRPr="00364B71" w:rsidRDefault="00364B71" w:rsidP="00364B71">
            <w:pPr>
              <w:rPr>
                <w:lang w:val="en-PK"/>
              </w:rPr>
            </w:pPr>
            <w:r w:rsidRPr="00364B71">
              <w:rPr>
                <w:lang w:val="en-PK"/>
              </w:rPr>
              <w:t>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BAA5BD" w14:textId="77777777" w:rsidR="00364B71" w:rsidRPr="00364B71" w:rsidRDefault="00364B71" w:rsidP="00364B71">
            <w:pPr>
              <w:rPr>
                <w:lang w:val="en-PK"/>
              </w:rPr>
            </w:pPr>
            <w:r w:rsidRPr="00364B71">
              <w:rPr>
                <w:lang w:val="en-PK"/>
              </w:rPr>
              <w:t>8743b52063cd84097a65d1633f5c74f5</w:t>
            </w:r>
          </w:p>
        </w:tc>
      </w:tr>
      <w:tr w:rsidR="00364B71" w:rsidRPr="00364B71" w14:paraId="3896CF0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81259F" w14:textId="77777777" w:rsidR="00364B71" w:rsidRPr="00364B71" w:rsidRDefault="00364B71" w:rsidP="00364B71">
            <w:pPr>
              <w:rPr>
                <w:lang w:val="en-PK"/>
              </w:rPr>
            </w:pPr>
            <w:r w:rsidRPr="00364B71">
              <w:rPr>
                <w:lang w:val="en-PK"/>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8D366D" w14:textId="77777777" w:rsidR="00364B71" w:rsidRPr="00364B71" w:rsidRDefault="00364B71" w:rsidP="00364B71">
            <w:pPr>
              <w:rPr>
                <w:lang w:val="en-PK"/>
              </w:rPr>
            </w:pPr>
            <w:r w:rsidRPr="00364B71">
              <w:rPr>
                <w:lang w:val="en-PK"/>
              </w:rPr>
              <w:t>md5($pass.$salt)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6DE27D" w14:textId="77777777" w:rsidR="00364B71" w:rsidRPr="00364B71" w:rsidRDefault="00364B71" w:rsidP="00364B71">
            <w:pPr>
              <w:rPr>
                <w:lang w:val="en-PK"/>
              </w:rPr>
            </w:pPr>
            <w:r w:rsidRPr="00364B71">
              <w:rPr>
                <w:lang w:val="en-PK"/>
              </w:rPr>
              <w:t>01dfae6e5d4d90d9892622325959afbe:7050461</w:t>
            </w:r>
          </w:p>
        </w:tc>
      </w:tr>
      <w:tr w:rsidR="00364B71" w:rsidRPr="00364B71" w14:paraId="7640D66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90C517" w14:textId="77777777" w:rsidR="00364B71" w:rsidRPr="00364B71" w:rsidRDefault="00364B71" w:rsidP="00364B71">
            <w:pPr>
              <w:rPr>
                <w:lang w:val="en-PK"/>
              </w:rPr>
            </w:pPr>
            <w:r w:rsidRPr="00364B71">
              <w:rPr>
                <w:lang w:val="en-PK"/>
              </w:rPr>
              <w:t>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8E5C7C4" w14:textId="77777777" w:rsidR="00364B71" w:rsidRPr="00364B71" w:rsidRDefault="00364B71" w:rsidP="00364B71">
            <w:pPr>
              <w:rPr>
                <w:lang w:val="en-PK"/>
              </w:rPr>
            </w:pPr>
            <w:r w:rsidRPr="00364B71">
              <w:rPr>
                <w:lang w:val="en-PK"/>
              </w:rPr>
              <w:t>md5($salt.$pass)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2D7DD4" w14:textId="77777777" w:rsidR="00364B71" w:rsidRPr="00364B71" w:rsidRDefault="00364B71" w:rsidP="00364B71">
            <w:pPr>
              <w:rPr>
                <w:lang w:val="en-PK"/>
              </w:rPr>
            </w:pPr>
            <w:r w:rsidRPr="00364B71">
              <w:rPr>
                <w:lang w:val="en-PK"/>
              </w:rPr>
              <w:t>f0fda58630310a6dd91a7d8f0a4ceda2:4225637426</w:t>
            </w:r>
          </w:p>
        </w:tc>
      </w:tr>
      <w:tr w:rsidR="00364B71" w:rsidRPr="00364B71" w14:paraId="0C5669B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6E0396" w14:textId="77777777" w:rsidR="00364B71" w:rsidRPr="00364B71" w:rsidRDefault="00364B71" w:rsidP="00364B71">
            <w:pPr>
              <w:rPr>
                <w:lang w:val="en-PK"/>
              </w:rPr>
            </w:pPr>
            <w:r w:rsidRPr="00364B71">
              <w:rPr>
                <w:lang w:val="en-PK"/>
              </w:rPr>
              <w:t>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8C6724" w14:textId="77777777" w:rsidR="00364B71" w:rsidRPr="00364B71" w:rsidRDefault="00364B71" w:rsidP="00364B71">
            <w:pPr>
              <w:rPr>
                <w:lang w:val="en-PK"/>
              </w:rPr>
            </w:pPr>
            <w:r w:rsidRPr="00364B71">
              <w:rPr>
                <w:lang w:val="en-PK"/>
              </w:rPr>
              <w:t>md5(utf16le($pass).$salt)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5D74CB" w14:textId="77777777" w:rsidR="00364B71" w:rsidRPr="00364B71" w:rsidRDefault="00364B71" w:rsidP="00364B71">
            <w:pPr>
              <w:rPr>
                <w:lang w:val="en-PK"/>
              </w:rPr>
            </w:pPr>
            <w:r w:rsidRPr="00364B71">
              <w:rPr>
                <w:lang w:val="en-PK"/>
              </w:rPr>
              <w:t>b31d032cfdcf47a399990a71e43c5d2a:144816</w:t>
            </w:r>
          </w:p>
        </w:tc>
      </w:tr>
      <w:tr w:rsidR="00364B71" w:rsidRPr="00364B71" w14:paraId="125D8AE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2330E7" w14:textId="77777777" w:rsidR="00364B71" w:rsidRPr="00364B71" w:rsidRDefault="00364B71" w:rsidP="00364B71">
            <w:pPr>
              <w:rPr>
                <w:lang w:val="en-PK"/>
              </w:rPr>
            </w:pPr>
            <w:r w:rsidRPr="00364B71">
              <w:rPr>
                <w:lang w:val="en-PK"/>
              </w:rPr>
              <w:t>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18056D" w14:textId="77777777" w:rsidR="00364B71" w:rsidRPr="00364B71" w:rsidRDefault="00364B71" w:rsidP="00364B71">
            <w:pPr>
              <w:rPr>
                <w:lang w:val="en-PK"/>
              </w:rPr>
            </w:pPr>
            <w:r w:rsidRPr="00364B71">
              <w:rPr>
                <w:lang w:val="en-PK"/>
              </w:rPr>
              <w:t>md5($salt.utf16le($pass))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951BF0" w14:textId="77777777" w:rsidR="00364B71" w:rsidRPr="00364B71" w:rsidRDefault="00364B71" w:rsidP="00364B71">
            <w:pPr>
              <w:rPr>
                <w:lang w:val="en-PK"/>
              </w:rPr>
            </w:pPr>
            <w:r w:rsidRPr="00364B71">
              <w:rPr>
                <w:lang w:val="en-PK"/>
              </w:rPr>
              <w:t>d63d0e21fdc05f618d55ef306c54af82:13288442151473</w:t>
            </w:r>
          </w:p>
        </w:tc>
      </w:tr>
      <w:tr w:rsidR="00364B71" w:rsidRPr="00364B71" w14:paraId="2959878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A662B0" w14:textId="77777777" w:rsidR="00364B71" w:rsidRPr="00364B71" w:rsidRDefault="00364B71" w:rsidP="00364B71">
            <w:pPr>
              <w:rPr>
                <w:lang w:val="en-PK"/>
              </w:rPr>
            </w:pPr>
            <w:r w:rsidRPr="00364B71">
              <w:rPr>
                <w:lang w:val="en-PK"/>
              </w:rPr>
              <w:t>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24B833" w14:textId="77777777" w:rsidR="00364B71" w:rsidRPr="00364B71" w:rsidRDefault="00364B71" w:rsidP="00364B71">
            <w:pPr>
              <w:rPr>
                <w:lang w:val="en-PK"/>
              </w:rPr>
            </w:pPr>
            <w:r w:rsidRPr="00364B71">
              <w:rPr>
                <w:lang w:val="en-PK"/>
              </w:rPr>
              <w:t>HMAC-MD5 (key = $pass)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EBB7A8E" w14:textId="77777777" w:rsidR="00364B71" w:rsidRPr="00364B71" w:rsidRDefault="00364B71" w:rsidP="00364B71">
            <w:pPr>
              <w:rPr>
                <w:lang w:val="en-PK"/>
              </w:rPr>
            </w:pPr>
            <w:r w:rsidRPr="00364B71">
              <w:rPr>
                <w:lang w:val="en-PK"/>
              </w:rPr>
              <w:t>fc741db0a2968c39d9c2a5cc75b05370:1234</w:t>
            </w:r>
          </w:p>
        </w:tc>
      </w:tr>
      <w:tr w:rsidR="00364B71" w:rsidRPr="00364B71" w14:paraId="2F9A2CC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B04BAF" w14:textId="77777777" w:rsidR="00364B71" w:rsidRPr="00364B71" w:rsidRDefault="00364B71" w:rsidP="00364B71">
            <w:pPr>
              <w:rPr>
                <w:lang w:val="en-PK"/>
              </w:rPr>
            </w:pPr>
            <w:r w:rsidRPr="00364B71">
              <w:rPr>
                <w:lang w:val="en-PK"/>
              </w:rPr>
              <w:lastRenderedPageBreak/>
              <w:t>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546107" w14:textId="77777777" w:rsidR="00364B71" w:rsidRPr="00364B71" w:rsidRDefault="00364B71" w:rsidP="00364B71">
            <w:pPr>
              <w:rPr>
                <w:lang w:val="en-PK"/>
              </w:rPr>
            </w:pPr>
            <w:r w:rsidRPr="00364B71">
              <w:rPr>
                <w:lang w:val="en-PK"/>
              </w:rPr>
              <w:t>HMAC-MD5 (key = $salt)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81B04F7" w14:textId="77777777" w:rsidR="00364B71" w:rsidRPr="00364B71" w:rsidRDefault="00364B71" w:rsidP="00364B71">
            <w:pPr>
              <w:rPr>
                <w:lang w:val="en-PK"/>
              </w:rPr>
            </w:pPr>
            <w:r w:rsidRPr="00364B71">
              <w:rPr>
                <w:lang w:val="en-PK"/>
              </w:rPr>
              <w:t>bfd280436f45fa38eaacac3b00518f29:1234</w:t>
            </w:r>
          </w:p>
        </w:tc>
      </w:tr>
      <w:tr w:rsidR="00364B71" w:rsidRPr="00364B71" w14:paraId="08E592B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B4BF36" w14:textId="77777777" w:rsidR="00364B71" w:rsidRPr="00364B71" w:rsidRDefault="00364B71" w:rsidP="00364B71">
            <w:pPr>
              <w:rPr>
                <w:lang w:val="en-PK"/>
              </w:rPr>
            </w:pPr>
            <w:r w:rsidRPr="00364B71">
              <w:rPr>
                <w:lang w:val="en-PK"/>
              </w:rPr>
              <w:t>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184A31" w14:textId="77777777" w:rsidR="00364B71" w:rsidRPr="00364B71" w:rsidRDefault="00364B71" w:rsidP="00364B71">
            <w:pPr>
              <w:rPr>
                <w:lang w:val="en-PK"/>
              </w:rPr>
            </w:pPr>
            <w:r w:rsidRPr="00364B71">
              <w:rPr>
                <w:lang w:val="en-PK"/>
              </w:rPr>
              <w:t>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E30FE5" w14:textId="77777777" w:rsidR="00364B71" w:rsidRPr="00364B71" w:rsidRDefault="00364B71" w:rsidP="00364B71">
            <w:pPr>
              <w:rPr>
                <w:lang w:val="en-PK"/>
              </w:rPr>
            </w:pPr>
            <w:r w:rsidRPr="00364B71">
              <w:rPr>
                <w:lang w:val="en-PK"/>
              </w:rPr>
              <w:t>b89eaac7e61417341b710b727768294d0e6a277b</w:t>
            </w:r>
          </w:p>
        </w:tc>
      </w:tr>
      <w:tr w:rsidR="00364B71" w:rsidRPr="00364B71" w14:paraId="6280828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3A5E1B" w14:textId="77777777" w:rsidR="00364B71" w:rsidRPr="00364B71" w:rsidRDefault="00364B71" w:rsidP="00364B71">
            <w:pPr>
              <w:rPr>
                <w:lang w:val="en-PK"/>
              </w:rPr>
            </w:pPr>
            <w:r w:rsidRPr="00364B71">
              <w:rPr>
                <w:lang w:val="en-PK"/>
              </w:rPr>
              <w:t>110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3913AA" w14:textId="77777777" w:rsidR="00364B71" w:rsidRPr="00364B71" w:rsidRDefault="00364B71" w:rsidP="00364B71">
            <w:pPr>
              <w:rPr>
                <w:lang w:val="en-PK"/>
              </w:rPr>
            </w:pPr>
            <w:r w:rsidRPr="00364B71">
              <w:rPr>
                <w:lang w:val="en-PK"/>
              </w:rPr>
              <w:t>sha1($pass.$salt)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B44324" w14:textId="77777777" w:rsidR="00364B71" w:rsidRPr="00364B71" w:rsidRDefault="00364B71" w:rsidP="00364B71">
            <w:pPr>
              <w:rPr>
                <w:lang w:val="en-PK"/>
              </w:rPr>
            </w:pPr>
            <w:r w:rsidRPr="00364B71">
              <w:rPr>
                <w:lang w:val="en-PK"/>
              </w:rPr>
              <w:t>2fc5a684737ce1bf7b3b239df432416e0dd07357:2014</w:t>
            </w:r>
          </w:p>
        </w:tc>
      </w:tr>
      <w:tr w:rsidR="00364B71" w:rsidRPr="00364B71" w14:paraId="4DCC1BC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1BAB89" w14:textId="77777777" w:rsidR="00364B71" w:rsidRPr="00364B71" w:rsidRDefault="00364B71" w:rsidP="00364B71">
            <w:pPr>
              <w:rPr>
                <w:lang w:val="en-PK"/>
              </w:rPr>
            </w:pPr>
            <w:r w:rsidRPr="00364B71">
              <w:rPr>
                <w:lang w:val="en-PK"/>
              </w:rPr>
              <w:t>120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909FB3" w14:textId="77777777" w:rsidR="00364B71" w:rsidRPr="00364B71" w:rsidRDefault="00364B71" w:rsidP="00364B71">
            <w:pPr>
              <w:rPr>
                <w:lang w:val="en-PK"/>
              </w:rPr>
            </w:pPr>
            <w:r w:rsidRPr="00364B71">
              <w:rPr>
                <w:lang w:val="en-PK"/>
              </w:rPr>
              <w:t>sha1($salt.$pass)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4B9CD2" w14:textId="77777777" w:rsidR="00364B71" w:rsidRPr="00364B71" w:rsidRDefault="00364B71" w:rsidP="00364B71">
            <w:pPr>
              <w:rPr>
                <w:lang w:val="en-PK"/>
              </w:rPr>
            </w:pPr>
            <w:r w:rsidRPr="00364B71">
              <w:rPr>
                <w:lang w:val="en-PK"/>
              </w:rPr>
              <w:t>cac35ec206d868b7d7cb0b55f31d9425b075082b:5363620024</w:t>
            </w:r>
          </w:p>
        </w:tc>
      </w:tr>
      <w:tr w:rsidR="00364B71" w:rsidRPr="00364B71" w14:paraId="67D784F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535686" w14:textId="77777777" w:rsidR="00364B71" w:rsidRPr="00364B71" w:rsidRDefault="00364B71" w:rsidP="00364B71">
            <w:pPr>
              <w:rPr>
                <w:lang w:val="en-PK"/>
              </w:rPr>
            </w:pPr>
            <w:r w:rsidRPr="00364B71">
              <w:rPr>
                <w:lang w:val="en-PK"/>
              </w:rPr>
              <w:t>130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A2B1E5B" w14:textId="77777777" w:rsidR="00364B71" w:rsidRPr="00364B71" w:rsidRDefault="00364B71" w:rsidP="00364B71">
            <w:pPr>
              <w:rPr>
                <w:lang w:val="en-PK"/>
              </w:rPr>
            </w:pPr>
            <w:r w:rsidRPr="00364B71">
              <w:rPr>
                <w:lang w:val="en-PK"/>
              </w:rPr>
              <w:t>sha1(utf16le($pass).$salt)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38746E" w14:textId="77777777" w:rsidR="00364B71" w:rsidRPr="00364B71" w:rsidRDefault="00364B71" w:rsidP="00364B71">
            <w:pPr>
              <w:rPr>
                <w:lang w:val="en-PK"/>
              </w:rPr>
            </w:pPr>
            <w:r w:rsidRPr="00364B71">
              <w:rPr>
                <w:lang w:val="en-PK"/>
              </w:rPr>
              <w:t>c57f6ac1b71f45a07dbd91a59fa47c23abcd87c2:631225</w:t>
            </w:r>
          </w:p>
        </w:tc>
      </w:tr>
      <w:tr w:rsidR="00364B71" w:rsidRPr="00364B71" w14:paraId="4CFD940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14CBE0" w14:textId="77777777" w:rsidR="00364B71" w:rsidRPr="00364B71" w:rsidRDefault="00364B71" w:rsidP="00364B71">
            <w:pPr>
              <w:rPr>
                <w:lang w:val="en-PK"/>
              </w:rPr>
            </w:pPr>
            <w:r w:rsidRPr="00364B71">
              <w:rPr>
                <w:lang w:val="en-PK"/>
              </w:rPr>
              <w:t>140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DE298B" w14:textId="77777777" w:rsidR="00364B71" w:rsidRPr="00364B71" w:rsidRDefault="00364B71" w:rsidP="00364B71">
            <w:pPr>
              <w:rPr>
                <w:lang w:val="en-PK"/>
              </w:rPr>
            </w:pPr>
            <w:r w:rsidRPr="00364B71">
              <w:rPr>
                <w:lang w:val="en-PK"/>
              </w:rPr>
              <w:t>sha1($salt.utf16le($pass))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EC72D2" w14:textId="77777777" w:rsidR="00364B71" w:rsidRPr="00364B71" w:rsidRDefault="00364B71" w:rsidP="00364B71">
            <w:pPr>
              <w:rPr>
                <w:lang w:val="en-PK"/>
              </w:rPr>
            </w:pPr>
            <w:r w:rsidRPr="00364B71">
              <w:rPr>
                <w:lang w:val="en-PK"/>
              </w:rPr>
              <w:t>5db61e4cd8776c7969cfd62456da639a4c87683a:8763434884872</w:t>
            </w:r>
          </w:p>
        </w:tc>
      </w:tr>
      <w:tr w:rsidR="00364B71" w:rsidRPr="00364B71" w14:paraId="592E447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7254BDA" w14:textId="77777777" w:rsidR="00364B71" w:rsidRPr="00364B71" w:rsidRDefault="00364B71" w:rsidP="00364B71">
            <w:pPr>
              <w:rPr>
                <w:lang w:val="en-PK"/>
              </w:rPr>
            </w:pPr>
            <w:r w:rsidRPr="00364B71">
              <w:rPr>
                <w:lang w:val="en-PK"/>
              </w:rPr>
              <w:lastRenderedPageBreak/>
              <w:t>150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DBCC94" w14:textId="77777777" w:rsidR="00364B71" w:rsidRPr="00364B71" w:rsidRDefault="00364B71" w:rsidP="00364B71">
            <w:pPr>
              <w:rPr>
                <w:lang w:val="en-PK"/>
              </w:rPr>
            </w:pPr>
            <w:r w:rsidRPr="00364B71">
              <w:rPr>
                <w:lang w:val="en-PK"/>
              </w:rPr>
              <w:t>HMAC-SHA1 (key = $pass)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441034" w14:textId="77777777" w:rsidR="00364B71" w:rsidRPr="00364B71" w:rsidRDefault="00364B71" w:rsidP="00364B71">
            <w:pPr>
              <w:rPr>
                <w:lang w:val="en-PK"/>
              </w:rPr>
            </w:pPr>
            <w:r w:rsidRPr="00364B71">
              <w:rPr>
                <w:lang w:val="en-PK"/>
              </w:rPr>
              <w:t>c898896f3f70f61bc3fb19bef222aa860e5ea717:1234</w:t>
            </w:r>
          </w:p>
        </w:tc>
      </w:tr>
      <w:tr w:rsidR="00364B71" w:rsidRPr="00364B71" w14:paraId="707B0EB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05CEE4" w14:textId="77777777" w:rsidR="00364B71" w:rsidRPr="00364B71" w:rsidRDefault="00364B71" w:rsidP="00364B71">
            <w:pPr>
              <w:rPr>
                <w:lang w:val="en-PK"/>
              </w:rPr>
            </w:pPr>
            <w:r w:rsidRPr="00364B71">
              <w:rPr>
                <w:lang w:val="en-PK"/>
              </w:rPr>
              <w:t>160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DEE11C" w14:textId="77777777" w:rsidR="00364B71" w:rsidRPr="00364B71" w:rsidRDefault="00364B71" w:rsidP="00364B71">
            <w:pPr>
              <w:rPr>
                <w:lang w:val="en-PK"/>
              </w:rPr>
            </w:pPr>
            <w:r w:rsidRPr="00364B71">
              <w:rPr>
                <w:lang w:val="en-PK"/>
              </w:rPr>
              <w:t>HMAC-SHA1 (key = $salt)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6ED8AD" w14:textId="77777777" w:rsidR="00364B71" w:rsidRPr="00364B71" w:rsidRDefault="00364B71" w:rsidP="00364B71">
            <w:pPr>
              <w:rPr>
                <w:lang w:val="en-PK"/>
              </w:rPr>
            </w:pPr>
            <w:r w:rsidRPr="00364B71">
              <w:rPr>
                <w:lang w:val="en-PK"/>
              </w:rPr>
              <w:t>d89c92b4400b15c39e462a8caa939ab40c3aeeea:1234</w:t>
            </w:r>
          </w:p>
        </w:tc>
      </w:tr>
      <w:tr w:rsidR="00364B71" w:rsidRPr="00364B71" w14:paraId="039DB40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F10A61" w14:textId="77777777" w:rsidR="00364B71" w:rsidRPr="00364B71" w:rsidRDefault="00364B71" w:rsidP="00364B71">
            <w:pPr>
              <w:rPr>
                <w:lang w:val="en-PK"/>
              </w:rPr>
            </w:pPr>
            <w:r w:rsidRPr="00364B71">
              <w:rPr>
                <w:lang w:val="en-PK"/>
              </w:rPr>
              <w:t>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27FB30" w14:textId="77777777" w:rsidR="00364B71" w:rsidRPr="00364B71" w:rsidRDefault="00364B71" w:rsidP="00364B71">
            <w:pPr>
              <w:rPr>
                <w:lang w:val="en-PK"/>
              </w:rPr>
            </w:pPr>
            <w:r w:rsidRPr="00364B71">
              <w:rPr>
                <w:lang w:val="en-PK"/>
              </w:rPr>
              <w:t>MySQL323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DC3301" w14:textId="77777777" w:rsidR="00364B71" w:rsidRPr="00364B71" w:rsidRDefault="00364B71" w:rsidP="00364B71">
            <w:pPr>
              <w:rPr>
                <w:lang w:val="en-PK"/>
              </w:rPr>
            </w:pPr>
            <w:r w:rsidRPr="00364B71">
              <w:rPr>
                <w:lang w:val="en-PK"/>
              </w:rPr>
              <w:t>7196759210defdc0</w:t>
            </w:r>
          </w:p>
        </w:tc>
      </w:tr>
      <w:tr w:rsidR="00364B71" w:rsidRPr="00364B71" w14:paraId="54D9031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40F9A4D" w14:textId="77777777" w:rsidR="00364B71" w:rsidRPr="00364B71" w:rsidRDefault="00364B71" w:rsidP="00364B71">
            <w:pPr>
              <w:rPr>
                <w:lang w:val="en-PK"/>
              </w:rPr>
            </w:pPr>
            <w:r w:rsidRPr="00364B71">
              <w:rPr>
                <w:lang w:val="en-PK"/>
              </w:rPr>
              <w:t>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9F5330" w14:textId="77777777" w:rsidR="00364B71" w:rsidRPr="00364B71" w:rsidRDefault="00364B71" w:rsidP="00364B71">
            <w:pPr>
              <w:rPr>
                <w:lang w:val="en-PK"/>
              </w:rPr>
            </w:pPr>
            <w:r w:rsidRPr="00364B71">
              <w:rPr>
                <w:lang w:val="en-PK"/>
              </w:rPr>
              <w:t>MySQL4.1/MySQL5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4742C2" w14:textId="77777777" w:rsidR="00364B71" w:rsidRPr="00364B71" w:rsidRDefault="00364B71" w:rsidP="00364B71">
            <w:pPr>
              <w:rPr>
                <w:lang w:val="en-PK"/>
              </w:rPr>
            </w:pPr>
            <w:r w:rsidRPr="00364B71">
              <w:rPr>
                <w:lang w:val="en-PK"/>
              </w:rPr>
              <w:t>fcf7c1b8749cf99d88e5f34271d636178fb5d130</w:t>
            </w:r>
          </w:p>
        </w:tc>
      </w:tr>
      <w:tr w:rsidR="00364B71" w:rsidRPr="00364B71" w14:paraId="29424BC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585183" w14:textId="77777777" w:rsidR="00364B71" w:rsidRPr="00364B71" w:rsidRDefault="00364B71" w:rsidP="00364B71">
            <w:pPr>
              <w:rPr>
                <w:lang w:val="en-PK"/>
              </w:rPr>
            </w:pPr>
            <w:r w:rsidRPr="00364B71">
              <w:rPr>
                <w:lang w:val="en-PK"/>
              </w:rPr>
              <w:t>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3BE55B" w14:textId="77777777" w:rsidR="00364B71" w:rsidRPr="00364B71" w:rsidRDefault="00364B71" w:rsidP="00364B71">
            <w:pPr>
              <w:rPr>
                <w:lang w:val="en-PK"/>
              </w:rPr>
            </w:pPr>
            <w:r w:rsidRPr="00364B71">
              <w:rPr>
                <w:lang w:val="en-PK"/>
              </w:rPr>
              <w:t>phpass, WordPress (MD5),</w:t>
            </w:r>
            <w:r w:rsidRPr="00364B71">
              <w:rPr>
                <w:lang w:val="en-PK"/>
              </w:rPr>
              <w:br/>
              <w:t>Joomla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DABAEF" w14:textId="77777777" w:rsidR="00364B71" w:rsidRPr="00364B71" w:rsidRDefault="00364B71" w:rsidP="00364B71">
            <w:pPr>
              <w:rPr>
                <w:lang w:val="en-PK"/>
              </w:rPr>
            </w:pPr>
            <w:r w:rsidRPr="00364B71">
              <w:rPr>
                <w:lang w:val="en-PK"/>
              </w:rPr>
              <w:t>$P$984478476IagS59wHZvyQMArzfx58u.</w:t>
            </w:r>
          </w:p>
        </w:tc>
      </w:tr>
      <w:tr w:rsidR="00364B71" w:rsidRPr="00364B71" w14:paraId="0E467C3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62BD61" w14:textId="77777777" w:rsidR="00364B71" w:rsidRPr="00364B71" w:rsidRDefault="00364B71" w:rsidP="00364B71">
            <w:pPr>
              <w:rPr>
                <w:lang w:val="en-PK"/>
              </w:rPr>
            </w:pPr>
            <w:r w:rsidRPr="00364B71">
              <w:rPr>
                <w:lang w:val="en-PK"/>
              </w:rPr>
              <w:lastRenderedPageBreak/>
              <w:t>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081E23" w14:textId="77777777" w:rsidR="00364B71" w:rsidRPr="00364B71" w:rsidRDefault="00364B71" w:rsidP="00364B71">
            <w:pPr>
              <w:rPr>
                <w:lang w:val="en-PK"/>
              </w:rPr>
            </w:pPr>
            <w:r w:rsidRPr="00364B71">
              <w:rPr>
                <w:lang w:val="en-PK"/>
              </w:rPr>
              <w:t>phpass, phpBB3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78EDC5" w14:textId="77777777" w:rsidR="00364B71" w:rsidRPr="00364B71" w:rsidRDefault="00364B71" w:rsidP="00364B71">
            <w:pPr>
              <w:rPr>
                <w:lang w:val="en-PK"/>
              </w:rPr>
            </w:pPr>
            <w:r w:rsidRPr="00364B71">
              <w:rPr>
                <w:lang w:val="en-PK"/>
              </w:rPr>
              <w:t>$H$984478476IagS59wHZvyQMArzfx58u.</w:t>
            </w:r>
          </w:p>
        </w:tc>
      </w:tr>
      <w:tr w:rsidR="00364B71" w:rsidRPr="00364B71" w14:paraId="75595B6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1898DC" w14:textId="77777777" w:rsidR="00364B71" w:rsidRPr="00364B71" w:rsidRDefault="00364B71" w:rsidP="00364B71">
            <w:pPr>
              <w:rPr>
                <w:lang w:val="en-PK"/>
              </w:rPr>
            </w:pPr>
            <w:r w:rsidRPr="00364B71">
              <w:rPr>
                <w:lang w:val="en-PK"/>
              </w:rPr>
              <w:t>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ACF6F4" w14:textId="77777777" w:rsidR="00364B71" w:rsidRPr="00364B71" w:rsidRDefault="00364B71" w:rsidP="00364B71">
            <w:pPr>
              <w:rPr>
                <w:lang w:val="en-PK"/>
              </w:rPr>
            </w:pPr>
            <w:r w:rsidRPr="00364B71">
              <w:rPr>
                <w:lang w:val="en-PK"/>
              </w:rPr>
              <w:t>md5crypt, MD5 (Unix), Cisco-IOS $1$ (MD5) </w:t>
            </w:r>
            <w:r w:rsidRPr="00364B71">
              <w:rPr>
                <w:vertAlign w:val="superscript"/>
                <w:lang w:val="en-PK"/>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8ACFF8" w14:textId="77777777" w:rsidR="00364B71" w:rsidRPr="00364B71" w:rsidRDefault="00364B71" w:rsidP="00364B71">
            <w:pPr>
              <w:rPr>
                <w:lang w:val="en-PK"/>
              </w:rPr>
            </w:pPr>
            <w:r w:rsidRPr="00364B71">
              <w:rPr>
                <w:lang w:val="en-PK"/>
              </w:rPr>
              <w:t>$1$28772684$iEwNOgGugqO9.bIz5sk8k/</w:t>
            </w:r>
          </w:p>
        </w:tc>
      </w:tr>
      <w:tr w:rsidR="00364B71" w:rsidRPr="00364B71" w14:paraId="217D1D7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1521AB" w14:textId="77777777" w:rsidR="00364B71" w:rsidRPr="00364B71" w:rsidRDefault="00364B71" w:rsidP="00364B71">
            <w:pPr>
              <w:rPr>
                <w:lang w:val="en-PK"/>
              </w:rPr>
            </w:pPr>
            <w:r w:rsidRPr="00364B71">
              <w:rPr>
                <w:lang w:val="en-PK"/>
              </w:rPr>
              <w:t>501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B95218" w14:textId="77777777" w:rsidR="00364B71" w:rsidRPr="00364B71" w:rsidRDefault="00364B71" w:rsidP="00364B71">
            <w:pPr>
              <w:rPr>
                <w:lang w:val="en-PK"/>
              </w:rPr>
            </w:pPr>
            <w:r w:rsidRPr="00364B71">
              <w:rPr>
                <w:lang w:val="en-PK"/>
              </w:rPr>
              <w:t>Juniper IVE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8F4CAB" w14:textId="77777777" w:rsidR="00364B71" w:rsidRPr="00364B71" w:rsidRDefault="00364B71" w:rsidP="00364B71">
            <w:pPr>
              <w:rPr>
                <w:lang w:val="en-PK"/>
              </w:rPr>
            </w:pPr>
            <w:r w:rsidRPr="00364B71">
              <w:rPr>
                <w:lang w:val="en-PK"/>
              </w:rPr>
              <w:t>3u+UR6n8AgABAAAAHxxdXKmiOmUoqKnZlf8lTOhlPYy93EAkbPfs5+49YLFd/B1+omSKbW7DoqNM40/EeVnwJ8kYoXv9zy9D5C5m5A==</w:t>
            </w:r>
          </w:p>
        </w:tc>
      </w:tr>
      <w:tr w:rsidR="00364B71" w:rsidRPr="00364B71" w14:paraId="2F29A7A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DFC32E" w14:textId="77777777" w:rsidR="00364B71" w:rsidRPr="00364B71" w:rsidRDefault="00364B71" w:rsidP="00364B71">
            <w:pPr>
              <w:rPr>
                <w:lang w:val="en-PK"/>
              </w:rPr>
            </w:pPr>
            <w:r w:rsidRPr="00364B71">
              <w:rPr>
                <w:lang w:val="en-PK"/>
              </w:rPr>
              <w:t>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4FA5F6" w14:textId="77777777" w:rsidR="00364B71" w:rsidRPr="00364B71" w:rsidRDefault="00364B71" w:rsidP="00364B71">
            <w:pPr>
              <w:rPr>
                <w:lang w:val="en-PK"/>
              </w:rPr>
            </w:pPr>
            <w:r w:rsidRPr="00364B71">
              <w:rPr>
                <w:lang w:val="en-PK"/>
              </w:rPr>
              <w:t>BLAKE2b-512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9E9793" w14:textId="77777777" w:rsidR="00364B71" w:rsidRPr="00364B71" w:rsidRDefault="00364B71" w:rsidP="00364B71">
            <w:pPr>
              <w:rPr>
                <w:lang w:val="en-PK"/>
              </w:rPr>
            </w:pPr>
            <w:r w:rsidRPr="00364B71">
              <w:rPr>
                <w:lang w:val="en-PK"/>
              </w:rPr>
              <w:t>$BLAKE2$296c269e70ac5f0095e6fb47693480f0f7b97ccd0307f5c3bfa4df8f5ca5c9308a0e7108e80a0a9c0ebb715e8b7109b072046c6cd5e155b4cfd2f27216283b1e</w:t>
            </w:r>
          </w:p>
        </w:tc>
      </w:tr>
      <w:tr w:rsidR="00364B71" w:rsidRPr="00364B71" w14:paraId="4422549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10EBC2" w14:textId="77777777" w:rsidR="00364B71" w:rsidRPr="00364B71" w:rsidRDefault="00364B71" w:rsidP="00364B71">
            <w:pPr>
              <w:rPr>
                <w:lang w:val="en-PK"/>
              </w:rPr>
            </w:pPr>
            <w:r w:rsidRPr="00364B71">
              <w:rPr>
                <w:lang w:val="en-PK"/>
              </w:rPr>
              <w:t>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315F9F" w14:textId="77777777" w:rsidR="00364B71" w:rsidRPr="00364B71" w:rsidRDefault="00364B71" w:rsidP="00364B71">
            <w:pPr>
              <w:rPr>
                <w:lang w:val="en-PK"/>
              </w:rPr>
            </w:pPr>
            <w:r w:rsidRPr="00364B71">
              <w:rPr>
                <w:lang w:val="en-PK"/>
              </w:rPr>
              <w:t>MD4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2E3133" w14:textId="77777777" w:rsidR="00364B71" w:rsidRPr="00364B71" w:rsidRDefault="00364B71" w:rsidP="00364B71">
            <w:pPr>
              <w:rPr>
                <w:lang w:val="en-PK"/>
              </w:rPr>
            </w:pPr>
            <w:r w:rsidRPr="00364B71">
              <w:rPr>
                <w:lang w:val="en-PK"/>
              </w:rPr>
              <w:t>afe04867ec7a3845145579a95f72eca7</w:t>
            </w:r>
          </w:p>
        </w:tc>
      </w:tr>
      <w:tr w:rsidR="00364B71" w:rsidRPr="00364B71" w14:paraId="26AE22D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413B6E9" w14:textId="77777777" w:rsidR="00364B71" w:rsidRPr="00364B71" w:rsidRDefault="00364B71" w:rsidP="00364B71">
            <w:pPr>
              <w:rPr>
                <w:lang w:val="en-PK"/>
              </w:rPr>
            </w:pPr>
            <w:r w:rsidRPr="00364B71">
              <w:rPr>
                <w:lang w:val="en-PK"/>
              </w:rPr>
              <w:t>10</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5D003B" w14:textId="77777777" w:rsidR="00364B71" w:rsidRPr="00364B71" w:rsidRDefault="00364B71" w:rsidP="00364B71">
            <w:pPr>
              <w:rPr>
                <w:lang w:val="en-PK"/>
              </w:rPr>
            </w:pPr>
            <w:r w:rsidRPr="00364B71">
              <w:rPr>
                <w:lang w:val="en-PK"/>
              </w:rPr>
              <w:lastRenderedPageBreak/>
              <w:t>NTLM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1DEAD61" w14:textId="77777777" w:rsidR="00364B71" w:rsidRPr="00364B71" w:rsidRDefault="00364B71" w:rsidP="00364B71">
            <w:pPr>
              <w:rPr>
                <w:lang w:val="en-PK"/>
              </w:rPr>
            </w:pPr>
            <w:r w:rsidRPr="00364B71">
              <w:rPr>
                <w:lang w:val="en-PK"/>
              </w:rPr>
              <w:t>b4b9b02e6f09a9bd760f388b67351e2b</w:t>
            </w:r>
          </w:p>
        </w:tc>
      </w:tr>
      <w:tr w:rsidR="00364B71" w:rsidRPr="00364B71" w14:paraId="0183EF2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17AE886" w14:textId="77777777" w:rsidR="00364B71" w:rsidRPr="00364B71" w:rsidRDefault="00364B71" w:rsidP="00364B71">
            <w:pPr>
              <w:rPr>
                <w:lang w:val="en-PK"/>
              </w:rPr>
            </w:pPr>
            <w:r w:rsidRPr="00364B71">
              <w:rPr>
                <w:lang w:val="en-PK"/>
              </w:rPr>
              <w:t>1100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37176C" w14:textId="77777777" w:rsidR="00364B71" w:rsidRPr="00364B71" w:rsidRDefault="00364B71" w:rsidP="00364B71">
            <w:pPr>
              <w:rPr>
                <w:lang w:val="en-PK"/>
              </w:rPr>
            </w:pPr>
            <w:r w:rsidRPr="00364B71">
              <w:rPr>
                <w:lang w:val="en-PK"/>
              </w:rPr>
              <w:t>Domain Cached Credentials (DCC), MS Cache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8A73A9" w14:textId="77777777" w:rsidR="00364B71" w:rsidRPr="00364B71" w:rsidRDefault="00364B71" w:rsidP="00364B71">
            <w:pPr>
              <w:rPr>
                <w:lang w:val="en-PK"/>
              </w:rPr>
            </w:pPr>
            <w:r w:rsidRPr="00364B71">
              <w:rPr>
                <w:lang w:val="en-PK"/>
              </w:rPr>
              <w:t>4dd8965d1d476fa0d026722989a6b772:3060147285011</w:t>
            </w:r>
          </w:p>
        </w:tc>
      </w:tr>
      <w:tr w:rsidR="00364B71" w:rsidRPr="00364B71" w14:paraId="78D16EC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79FC43" w14:textId="77777777" w:rsidR="00364B71" w:rsidRPr="00364B71" w:rsidRDefault="00364B71" w:rsidP="00364B71">
            <w:pPr>
              <w:rPr>
                <w:lang w:val="en-PK"/>
              </w:rPr>
            </w:pPr>
            <w:r w:rsidRPr="00364B71">
              <w:rPr>
                <w:lang w:val="en-PK"/>
              </w:rPr>
              <w:t>1300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CF7B6C" w14:textId="77777777" w:rsidR="00364B71" w:rsidRPr="00364B71" w:rsidRDefault="00364B71" w:rsidP="00364B71">
            <w:pPr>
              <w:rPr>
                <w:lang w:val="en-PK"/>
              </w:rPr>
            </w:pPr>
            <w:r w:rsidRPr="00364B71">
              <w:rPr>
                <w:lang w:val="en-PK"/>
              </w:rPr>
              <w:t>SHA-224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BE9E73" w14:textId="77777777" w:rsidR="00364B71" w:rsidRPr="00364B71" w:rsidRDefault="00364B71" w:rsidP="00364B71">
            <w:pPr>
              <w:rPr>
                <w:lang w:val="en-PK"/>
              </w:rPr>
            </w:pPr>
            <w:r w:rsidRPr="00364B71">
              <w:rPr>
                <w:lang w:val="en-PK"/>
              </w:rPr>
              <w:t>e4fa1555ad877bf0ec455483371867200eee89550a93eff2f95a6198</w:t>
            </w:r>
          </w:p>
        </w:tc>
      </w:tr>
      <w:tr w:rsidR="00364B71" w:rsidRPr="00364B71" w14:paraId="1FAD5A7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94A430" w14:textId="77777777" w:rsidR="00364B71" w:rsidRPr="00364B71" w:rsidRDefault="00364B71" w:rsidP="00364B71">
            <w:pPr>
              <w:rPr>
                <w:lang w:val="en-PK"/>
              </w:rPr>
            </w:pPr>
            <w:r w:rsidRPr="00364B71">
              <w:rPr>
                <w:lang w:val="en-PK"/>
              </w:rPr>
              <w:t>1400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6B86B4" w14:textId="77777777" w:rsidR="00364B71" w:rsidRPr="00364B71" w:rsidRDefault="00364B71" w:rsidP="00364B71">
            <w:pPr>
              <w:rPr>
                <w:lang w:val="en-PK"/>
              </w:rPr>
            </w:pPr>
            <w:r w:rsidRPr="00364B71">
              <w:rPr>
                <w:lang w:val="en-PK"/>
              </w:rPr>
              <w:t>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1B62E2" w14:textId="77777777" w:rsidR="00364B71" w:rsidRPr="00364B71" w:rsidRDefault="00364B71" w:rsidP="00364B71">
            <w:pPr>
              <w:rPr>
                <w:lang w:val="en-PK"/>
              </w:rPr>
            </w:pPr>
            <w:r w:rsidRPr="00364B71">
              <w:rPr>
                <w:lang w:val="en-PK"/>
              </w:rPr>
              <w:t>127e6fbfe24a750e72930c220a8e138275656b8e5d8f48a98c3c92df2caba935</w:t>
            </w:r>
          </w:p>
        </w:tc>
      </w:tr>
      <w:tr w:rsidR="00364B71" w:rsidRPr="00364B71" w14:paraId="6F9041C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75247B" w14:textId="77777777" w:rsidR="00364B71" w:rsidRPr="00364B71" w:rsidRDefault="00364B71" w:rsidP="00364B71">
            <w:pPr>
              <w:rPr>
                <w:lang w:val="en-PK"/>
              </w:rPr>
            </w:pPr>
            <w:r w:rsidRPr="00364B71">
              <w:rPr>
                <w:lang w:val="en-PK"/>
              </w:rPr>
              <w:t>1410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056FEE" w14:textId="77777777" w:rsidR="00364B71" w:rsidRPr="00364B71" w:rsidRDefault="00364B71" w:rsidP="00364B71">
            <w:pPr>
              <w:rPr>
                <w:lang w:val="en-PK"/>
              </w:rPr>
            </w:pPr>
            <w:r w:rsidRPr="00364B71">
              <w:rPr>
                <w:lang w:val="en-PK"/>
              </w:rPr>
              <w:t>sha256($pass.$salt)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A3D0DB" w14:textId="77777777" w:rsidR="00364B71" w:rsidRPr="00364B71" w:rsidRDefault="00364B71" w:rsidP="00364B71">
            <w:pPr>
              <w:rPr>
                <w:lang w:val="en-PK"/>
              </w:rPr>
            </w:pPr>
            <w:r w:rsidRPr="00364B71">
              <w:rPr>
                <w:lang w:val="en-PK"/>
              </w:rPr>
              <w:t>c73d08de890479518ed60cf670d17faa26a4a71f995c1dcc978165399401a6c4:53743528</w:t>
            </w:r>
          </w:p>
        </w:tc>
      </w:tr>
      <w:tr w:rsidR="00364B71" w:rsidRPr="00364B71" w14:paraId="0E68C33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37DEBD" w14:textId="77777777" w:rsidR="00364B71" w:rsidRPr="00364B71" w:rsidRDefault="00364B71" w:rsidP="00364B71">
            <w:pPr>
              <w:rPr>
                <w:lang w:val="en-PK"/>
              </w:rPr>
            </w:pPr>
            <w:r w:rsidRPr="00364B71">
              <w:rPr>
                <w:lang w:val="en-PK"/>
              </w:rPr>
              <w:lastRenderedPageBreak/>
              <w:t>1420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68A6BD" w14:textId="77777777" w:rsidR="00364B71" w:rsidRPr="00364B71" w:rsidRDefault="00364B71" w:rsidP="00364B71">
            <w:pPr>
              <w:rPr>
                <w:lang w:val="en-PK"/>
              </w:rPr>
            </w:pPr>
            <w:r w:rsidRPr="00364B71">
              <w:rPr>
                <w:lang w:val="en-PK"/>
              </w:rPr>
              <w:t>sha256($salt.$pass)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D195B4" w14:textId="77777777" w:rsidR="00364B71" w:rsidRPr="00364B71" w:rsidRDefault="00364B71" w:rsidP="00364B71">
            <w:pPr>
              <w:rPr>
                <w:lang w:val="en-PK"/>
              </w:rPr>
            </w:pPr>
            <w:r w:rsidRPr="00364B71">
              <w:rPr>
                <w:lang w:val="en-PK"/>
              </w:rPr>
              <w:t>eb368a2dfd38b405f014118c7d9747fcc97f4f0ee75c05963cd9da6ee65ef498:560407001617</w:t>
            </w:r>
          </w:p>
        </w:tc>
      </w:tr>
      <w:tr w:rsidR="00364B71" w:rsidRPr="00364B71" w14:paraId="5C413C8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1661AF" w14:textId="77777777" w:rsidR="00364B71" w:rsidRPr="00364B71" w:rsidRDefault="00364B71" w:rsidP="00364B71">
            <w:pPr>
              <w:rPr>
                <w:lang w:val="en-PK"/>
              </w:rPr>
            </w:pPr>
            <w:r w:rsidRPr="00364B71">
              <w:rPr>
                <w:lang w:val="en-PK"/>
              </w:rPr>
              <w:t>1430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AE59B4" w14:textId="77777777" w:rsidR="00364B71" w:rsidRPr="00364B71" w:rsidRDefault="00364B71" w:rsidP="00364B71">
            <w:pPr>
              <w:rPr>
                <w:lang w:val="en-PK"/>
              </w:rPr>
            </w:pPr>
            <w:r w:rsidRPr="00364B71">
              <w:rPr>
                <w:lang w:val="en-PK"/>
              </w:rPr>
              <w:t>sha256(utf16le($pass).$salt)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0B43425" w14:textId="77777777" w:rsidR="00364B71" w:rsidRPr="00364B71" w:rsidRDefault="00364B71" w:rsidP="00364B71">
            <w:pPr>
              <w:rPr>
                <w:lang w:val="en-PK"/>
              </w:rPr>
            </w:pPr>
            <w:r w:rsidRPr="00364B71">
              <w:rPr>
                <w:lang w:val="en-PK"/>
              </w:rPr>
              <w:t>4cc8eb60476c33edac52b5a7548c2c50ef0f9e31ce656c6f4b213f901bc87421:890128</w:t>
            </w:r>
          </w:p>
        </w:tc>
      </w:tr>
      <w:tr w:rsidR="00364B71" w:rsidRPr="00364B71" w14:paraId="5C4E15C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BC76D0" w14:textId="77777777" w:rsidR="00364B71" w:rsidRPr="00364B71" w:rsidRDefault="00364B71" w:rsidP="00364B71">
            <w:pPr>
              <w:rPr>
                <w:lang w:val="en-PK"/>
              </w:rPr>
            </w:pPr>
            <w:r w:rsidRPr="00364B71">
              <w:rPr>
                <w:lang w:val="en-PK"/>
              </w:rPr>
              <w:t>1440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26ECFE" w14:textId="77777777" w:rsidR="00364B71" w:rsidRPr="00364B71" w:rsidRDefault="00364B71" w:rsidP="00364B71">
            <w:pPr>
              <w:rPr>
                <w:lang w:val="en-PK"/>
              </w:rPr>
            </w:pPr>
            <w:r w:rsidRPr="00364B71">
              <w:rPr>
                <w:lang w:val="en-PK"/>
              </w:rPr>
              <w:t>sha256($salt.utf16le($pass))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5EA789" w14:textId="77777777" w:rsidR="00364B71" w:rsidRPr="00364B71" w:rsidRDefault="00364B71" w:rsidP="00364B71">
            <w:pPr>
              <w:rPr>
                <w:lang w:val="en-PK"/>
              </w:rPr>
            </w:pPr>
            <w:r w:rsidRPr="00364B71">
              <w:rPr>
                <w:lang w:val="en-PK"/>
              </w:rPr>
              <w:t>a4bd99e1e0aba51814e81388badb23ecc560312c4324b2018ea76393ea1caca9:12345678</w:t>
            </w:r>
          </w:p>
        </w:tc>
      </w:tr>
      <w:tr w:rsidR="00364B71" w:rsidRPr="00364B71" w14:paraId="0D46013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A53E91" w14:textId="77777777" w:rsidR="00364B71" w:rsidRPr="00364B71" w:rsidRDefault="00364B71" w:rsidP="00364B71">
            <w:pPr>
              <w:rPr>
                <w:lang w:val="en-PK"/>
              </w:rPr>
            </w:pPr>
            <w:r w:rsidRPr="00364B71">
              <w:rPr>
                <w:lang w:val="en-PK"/>
              </w:rPr>
              <w:t>1450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5E1604" w14:textId="77777777" w:rsidR="00364B71" w:rsidRPr="00364B71" w:rsidRDefault="00364B71" w:rsidP="00364B71">
            <w:pPr>
              <w:rPr>
                <w:lang w:val="en-PK"/>
              </w:rPr>
            </w:pPr>
            <w:r w:rsidRPr="00364B71">
              <w:rPr>
                <w:lang w:val="en-PK"/>
              </w:rPr>
              <w:t>HMAC-SHA256 (key = $pass)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7F9362" w14:textId="77777777" w:rsidR="00364B71" w:rsidRPr="00364B71" w:rsidRDefault="00364B71" w:rsidP="00364B71">
            <w:pPr>
              <w:rPr>
                <w:lang w:val="en-PK"/>
              </w:rPr>
            </w:pPr>
            <w:r w:rsidRPr="00364B71">
              <w:rPr>
                <w:lang w:val="en-PK"/>
              </w:rPr>
              <w:t>abaf88d66bf2334a4a8b207cc61a96fb46c3e38e882e6f6f886742f688b8588c:1234</w:t>
            </w:r>
          </w:p>
        </w:tc>
      </w:tr>
      <w:tr w:rsidR="00364B71" w:rsidRPr="00364B71" w14:paraId="4587849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A9D3C1" w14:textId="77777777" w:rsidR="00364B71" w:rsidRPr="00364B71" w:rsidRDefault="00364B71" w:rsidP="00364B71">
            <w:pPr>
              <w:rPr>
                <w:lang w:val="en-PK"/>
              </w:rPr>
            </w:pPr>
            <w:r w:rsidRPr="00364B71">
              <w:rPr>
                <w:lang w:val="en-PK"/>
              </w:rPr>
              <w:t>14</w:t>
            </w:r>
            <w:r w:rsidRPr="00364B71">
              <w:rPr>
                <w:lang w:val="en-PK"/>
              </w:rPr>
              <w:lastRenderedPageBreak/>
              <w:t>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2D6A1A" w14:textId="77777777" w:rsidR="00364B71" w:rsidRPr="00364B71" w:rsidRDefault="00364B71" w:rsidP="00364B71">
            <w:pPr>
              <w:rPr>
                <w:lang w:val="en-PK"/>
              </w:rPr>
            </w:pPr>
            <w:r w:rsidRPr="00364B71">
              <w:rPr>
                <w:lang w:val="en-PK"/>
              </w:rPr>
              <w:lastRenderedPageBreak/>
              <w:t>HMAC-SHA256 (key = $salt)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4C633B" w14:textId="77777777" w:rsidR="00364B71" w:rsidRPr="00364B71" w:rsidRDefault="00364B71" w:rsidP="00364B71">
            <w:pPr>
              <w:rPr>
                <w:lang w:val="en-PK"/>
              </w:rPr>
            </w:pPr>
            <w:r w:rsidRPr="00364B71">
              <w:rPr>
                <w:lang w:val="en-PK"/>
              </w:rPr>
              <w:t>8efbef4cec28f228fa948daaf4893ac3638fbae81358ff9020be1d7a9a509fc6:1234</w:t>
            </w:r>
          </w:p>
        </w:tc>
      </w:tr>
      <w:tr w:rsidR="00364B71" w:rsidRPr="00364B71" w14:paraId="617B462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F714A8" w14:textId="77777777" w:rsidR="00364B71" w:rsidRPr="00364B71" w:rsidRDefault="00364B71" w:rsidP="00364B71">
            <w:pPr>
              <w:rPr>
                <w:lang w:val="en-PK"/>
              </w:rPr>
            </w:pPr>
            <w:r w:rsidRPr="00364B71">
              <w:rPr>
                <w:lang w:val="en-PK"/>
              </w:rPr>
              <w:t>1500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E075E0" w14:textId="77777777" w:rsidR="00364B71" w:rsidRPr="00364B71" w:rsidRDefault="00364B71" w:rsidP="00364B71">
            <w:pPr>
              <w:rPr>
                <w:lang w:val="en-PK"/>
              </w:rPr>
            </w:pPr>
            <w:r w:rsidRPr="00364B71">
              <w:rPr>
                <w:lang w:val="en-PK"/>
              </w:rPr>
              <w:t>descrypt, DES (Unix), Traditional DES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5171488" w14:textId="77777777" w:rsidR="00364B71" w:rsidRPr="00364B71" w:rsidRDefault="00364B71" w:rsidP="00364B71">
            <w:pPr>
              <w:rPr>
                <w:lang w:val="en-PK"/>
              </w:rPr>
            </w:pPr>
            <w:r w:rsidRPr="00364B71">
              <w:rPr>
                <w:lang w:val="en-PK"/>
              </w:rPr>
              <w:t>48c/R8JAv757A</w:t>
            </w:r>
          </w:p>
        </w:tc>
      </w:tr>
      <w:tr w:rsidR="00364B71" w:rsidRPr="00364B71" w14:paraId="1AF87B1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3F081B" w14:textId="77777777" w:rsidR="00364B71" w:rsidRPr="00364B71" w:rsidRDefault="00364B71" w:rsidP="00364B71">
            <w:pPr>
              <w:rPr>
                <w:lang w:val="en-PK"/>
              </w:rPr>
            </w:pPr>
            <w:r w:rsidRPr="00364B71">
              <w:rPr>
                <w:lang w:val="en-PK"/>
              </w:rPr>
              <w:t>1600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26C7A6" w14:textId="77777777" w:rsidR="00364B71" w:rsidRPr="00364B71" w:rsidRDefault="00364B71" w:rsidP="00364B71">
            <w:pPr>
              <w:rPr>
                <w:lang w:val="en-PK"/>
              </w:rPr>
            </w:pPr>
            <w:r w:rsidRPr="00364B71">
              <w:rPr>
                <w:lang w:val="en-PK"/>
              </w:rPr>
              <w:t>Apache $apr1$ MD5, md5apr1, MD5 (APR) </w:t>
            </w:r>
            <w:r w:rsidRPr="00364B71">
              <w:rPr>
                <w:vertAlign w:val="superscript"/>
                <w:lang w:val="en-PK"/>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C63553" w14:textId="77777777" w:rsidR="00364B71" w:rsidRPr="00364B71" w:rsidRDefault="00364B71" w:rsidP="00364B71">
            <w:pPr>
              <w:rPr>
                <w:lang w:val="en-PK"/>
              </w:rPr>
            </w:pPr>
            <w:r w:rsidRPr="00364B71">
              <w:rPr>
                <w:lang w:val="en-PK"/>
              </w:rPr>
              <w:t>$apr1$71850310$gh9m4xcAn3MGxogwX/ztb.</w:t>
            </w:r>
          </w:p>
        </w:tc>
      </w:tr>
      <w:tr w:rsidR="00364B71" w:rsidRPr="00364B71" w14:paraId="56B79FD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979F5D" w14:textId="77777777" w:rsidR="00364B71" w:rsidRPr="00364B71" w:rsidRDefault="00364B71" w:rsidP="00364B71">
            <w:pPr>
              <w:rPr>
                <w:lang w:val="en-PK"/>
              </w:rPr>
            </w:pPr>
            <w:r w:rsidRPr="00364B71">
              <w:rPr>
                <w:lang w:val="en-PK"/>
              </w:rPr>
              <w:t>1700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C9837B" w14:textId="77777777" w:rsidR="00364B71" w:rsidRPr="00364B71" w:rsidRDefault="00364B71" w:rsidP="00364B71">
            <w:pPr>
              <w:rPr>
                <w:lang w:val="en-PK"/>
              </w:rPr>
            </w:pPr>
            <w:r w:rsidRPr="00364B71">
              <w:rPr>
                <w:lang w:val="en-PK"/>
              </w:rPr>
              <w:t>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C5F793" w14:textId="77777777" w:rsidR="00364B71" w:rsidRPr="00364B71" w:rsidRDefault="00364B71" w:rsidP="00364B71">
            <w:pPr>
              <w:rPr>
                <w:lang w:val="en-PK"/>
              </w:rPr>
            </w:pPr>
            <w:r w:rsidRPr="00364B71">
              <w:rPr>
                <w:lang w:val="en-PK"/>
              </w:rPr>
              <w:t>82a9dda829eb7f8ffe9fbe49e45d47d2dad9664fbb7adf72492e3c81ebd3e29134d9bc12212bf83c6840f10e8246b9db54a4859b7ccd0123d86e5872c1e5082f</w:t>
            </w:r>
          </w:p>
        </w:tc>
      </w:tr>
      <w:tr w:rsidR="00364B71" w:rsidRPr="00364B71" w14:paraId="0100310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D7BC1FC" w14:textId="77777777" w:rsidR="00364B71" w:rsidRPr="00364B71" w:rsidRDefault="00364B71" w:rsidP="00364B71">
            <w:pPr>
              <w:rPr>
                <w:lang w:val="en-PK"/>
              </w:rPr>
            </w:pPr>
            <w:r w:rsidRPr="00364B71">
              <w:rPr>
                <w:lang w:val="en-PK"/>
              </w:rPr>
              <w:t>1710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CDDA4E" w14:textId="77777777" w:rsidR="00364B71" w:rsidRPr="00364B71" w:rsidRDefault="00364B71" w:rsidP="00364B71">
            <w:pPr>
              <w:rPr>
                <w:lang w:val="en-PK"/>
              </w:rPr>
            </w:pPr>
            <w:r w:rsidRPr="00364B71">
              <w:rPr>
                <w:lang w:val="en-PK"/>
              </w:rPr>
              <w:t>sha512($pass.$salt)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3CC28B" w14:textId="77777777" w:rsidR="00364B71" w:rsidRPr="00364B71" w:rsidRDefault="00364B71" w:rsidP="00364B71">
            <w:pPr>
              <w:rPr>
                <w:lang w:val="en-PK"/>
              </w:rPr>
            </w:pPr>
            <w:r w:rsidRPr="00364B71">
              <w:rPr>
                <w:lang w:val="en-PK"/>
              </w:rPr>
              <w:t>e5c3ede3e49fb86592fb03f471c35ba13e8d89b8ab65142c9a8fdafb635fa2223c24e5558fd9313e8995019dcbec1fb584146b7bb12685c7765fc8c0d51379fd:6352283260</w:t>
            </w:r>
          </w:p>
        </w:tc>
      </w:tr>
      <w:tr w:rsidR="00364B71" w:rsidRPr="00364B71" w14:paraId="4A0EF9B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65ADE9" w14:textId="77777777" w:rsidR="00364B71" w:rsidRPr="00364B71" w:rsidRDefault="00364B71" w:rsidP="00364B71">
            <w:pPr>
              <w:rPr>
                <w:lang w:val="en-PK"/>
              </w:rPr>
            </w:pPr>
            <w:r w:rsidRPr="00364B71">
              <w:rPr>
                <w:lang w:val="en-PK"/>
              </w:rPr>
              <w:lastRenderedPageBreak/>
              <w:t>1720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CDB1B6" w14:textId="77777777" w:rsidR="00364B71" w:rsidRPr="00364B71" w:rsidRDefault="00364B71" w:rsidP="00364B71">
            <w:pPr>
              <w:rPr>
                <w:lang w:val="en-PK"/>
              </w:rPr>
            </w:pPr>
            <w:r w:rsidRPr="00364B71">
              <w:rPr>
                <w:lang w:val="en-PK"/>
              </w:rPr>
              <w:t>sha512($salt.$pass)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027986A" w14:textId="77777777" w:rsidR="00364B71" w:rsidRPr="00364B71" w:rsidRDefault="00364B71" w:rsidP="00364B71">
            <w:pPr>
              <w:rPr>
                <w:lang w:val="en-PK"/>
              </w:rPr>
            </w:pPr>
            <w:r w:rsidRPr="00364B71">
              <w:rPr>
                <w:lang w:val="en-PK"/>
              </w:rPr>
              <w:t>976b451818634a1e2acba682da3fd6efa72adf8a7a08d7939550c244b237c72c7d42367544e826c0c83fe5c02f97c0373b6b1386cc794bf0d21d2df01bb9c08a:2613516180127</w:t>
            </w:r>
          </w:p>
        </w:tc>
      </w:tr>
      <w:tr w:rsidR="00364B71" w:rsidRPr="00364B71" w14:paraId="07B62CE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8FC2B1" w14:textId="77777777" w:rsidR="00364B71" w:rsidRPr="00364B71" w:rsidRDefault="00364B71" w:rsidP="00364B71">
            <w:pPr>
              <w:rPr>
                <w:lang w:val="en-PK"/>
              </w:rPr>
            </w:pPr>
            <w:r w:rsidRPr="00364B71">
              <w:rPr>
                <w:lang w:val="en-PK"/>
              </w:rPr>
              <w:t>1730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2CE3E2" w14:textId="77777777" w:rsidR="00364B71" w:rsidRPr="00364B71" w:rsidRDefault="00364B71" w:rsidP="00364B71">
            <w:pPr>
              <w:rPr>
                <w:lang w:val="en-PK"/>
              </w:rPr>
            </w:pPr>
            <w:r w:rsidRPr="00364B71">
              <w:rPr>
                <w:lang w:val="en-PK"/>
              </w:rPr>
              <w:t>sha512(utf16le($pass).$salt)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2F17EF" w14:textId="77777777" w:rsidR="00364B71" w:rsidRPr="00364B71" w:rsidRDefault="00364B71" w:rsidP="00364B71">
            <w:pPr>
              <w:rPr>
                <w:lang w:val="en-PK"/>
              </w:rPr>
            </w:pPr>
            <w:r w:rsidRPr="00364B71">
              <w:rPr>
                <w:lang w:val="en-PK"/>
              </w:rPr>
              <w:t>13070359002b6fbb3d28e50fba55efcf3d7cc115fe6e3f6c98bf0e3210f1c6923427a1e1a3b214c1de92c467683f6466727ba3a51684022be5cc2ffcb78457d2:341351589</w:t>
            </w:r>
          </w:p>
        </w:tc>
      </w:tr>
      <w:tr w:rsidR="00364B71" w:rsidRPr="00364B71" w14:paraId="370139C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E658BC" w14:textId="77777777" w:rsidR="00364B71" w:rsidRPr="00364B71" w:rsidRDefault="00364B71" w:rsidP="00364B71">
            <w:pPr>
              <w:rPr>
                <w:lang w:val="en-PK"/>
              </w:rPr>
            </w:pPr>
            <w:r w:rsidRPr="00364B71">
              <w:rPr>
                <w:lang w:val="en-PK"/>
              </w:rPr>
              <w:t>1740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E71FEF" w14:textId="77777777" w:rsidR="00364B71" w:rsidRPr="00364B71" w:rsidRDefault="00364B71" w:rsidP="00364B71">
            <w:pPr>
              <w:rPr>
                <w:lang w:val="en-PK"/>
              </w:rPr>
            </w:pPr>
            <w:r w:rsidRPr="00364B71">
              <w:rPr>
                <w:lang w:val="en-PK"/>
              </w:rPr>
              <w:t>sha512($salt.utf16le($pass))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C0BC37" w14:textId="77777777" w:rsidR="00364B71" w:rsidRPr="00364B71" w:rsidRDefault="00364B71" w:rsidP="00364B71">
            <w:pPr>
              <w:rPr>
                <w:lang w:val="en-PK"/>
              </w:rPr>
            </w:pPr>
            <w:r w:rsidRPr="00364B71">
              <w:rPr>
                <w:lang w:val="en-PK"/>
              </w:rPr>
              <w:t>bae3a3358b3459c761a3ed40d34022f0609a02d90a0d7274610b16147e58ece00cd849a0bd5cf6a92ee5eb5687075b4e754324dfa70deca6993a85b2ca865bc8:1237015423</w:t>
            </w:r>
          </w:p>
        </w:tc>
      </w:tr>
      <w:tr w:rsidR="00364B71" w:rsidRPr="00364B71" w14:paraId="62D951B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12A984" w14:textId="77777777" w:rsidR="00364B71" w:rsidRPr="00364B71" w:rsidRDefault="00364B71" w:rsidP="00364B71">
            <w:pPr>
              <w:rPr>
                <w:lang w:val="en-PK"/>
              </w:rPr>
            </w:pPr>
            <w:r w:rsidRPr="00364B71">
              <w:rPr>
                <w:lang w:val="en-PK"/>
              </w:rPr>
              <w:t>1750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FE0118" w14:textId="77777777" w:rsidR="00364B71" w:rsidRPr="00364B71" w:rsidRDefault="00364B71" w:rsidP="00364B71">
            <w:pPr>
              <w:rPr>
                <w:lang w:val="en-PK"/>
              </w:rPr>
            </w:pPr>
            <w:r w:rsidRPr="00364B71">
              <w:rPr>
                <w:lang w:val="en-PK"/>
              </w:rPr>
              <w:t>HMAC-SHA512 (key = $pass)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7CF53F" w14:textId="77777777" w:rsidR="00364B71" w:rsidRPr="00364B71" w:rsidRDefault="00364B71" w:rsidP="00364B71">
            <w:pPr>
              <w:rPr>
                <w:lang w:val="en-PK"/>
              </w:rPr>
            </w:pPr>
            <w:r w:rsidRPr="00364B71">
              <w:rPr>
                <w:lang w:val="en-PK"/>
              </w:rPr>
              <w:t>94cb9e31137913665dbea7b058e10be5f050cc356062a2c9679ed0ad6119648e7be620e9d4e1199220cd02b9efb2b1c78234fa1000c728f82bf9f14ed82c1976:1234</w:t>
            </w:r>
          </w:p>
        </w:tc>
      </w:tr>
      <w:tr w:rsidR="00364B71" w:rsidRPr="00364B71" w14:paraId="17B6451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20E5E5" w14:textId="77777777" w:rsidR="00364B71" w:rsidRPr="00364B71" w:rsidRDefault="00364B71" w:rsidP="00364B71">
            <w:pPr>
              <w:rPr>
                <w:lang w:val="en-PK"/>
              </w:rPr>
            </w:pPr>
            <w:r w:rsidRPr="00364B71">
              <w:rPr>
                <w:lang w:val="en-PK"/>
              </w:rPr>
              <w:t>17</w:t>
            </w:r>
            <w:r w:rsidRPr="00364B71">
              <w:rPr>
                <w:lang w:val="en-PK"/>
              </w:rPr>
              <w:lastRenderedPageBreak/>
              <w:t>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206B2A" w14:textId="77777777" w:rsidR="00364B71" w:rsidRPr="00364B71" w:rsidRDefault="00364B71" w:rsidP="00364B71">
            <w:pPr>
              <w:rPr>
                <w:lang w:val="en-PK"/>
              </w:rPr>
            </w:pPr>
            <w:r w:rsidRPr="00364B71">
              <w:rPr>
                <w:lang w:val="en-PK"/>
              </w:rPr>
              <w:lastRenderedPageBreak/>
              <w:t>HMAC-SHA512 (key = $salt)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BC1675" w14:textId="77777777" w:rsidR="00364B71" w:rsidRPr="00364B71" w:rsidRDefault="00364B71" w:rsidP="00364B71">
            <w:pPr>
              <w:rPr>
                <w:lang w:val="en-PK"/>
              </w:rPr>
            </w:pPr>
            <w:r w:rsidRPr="00364B71">
              <w:rPr>
                <w:lang w:val="en-PK"/>
              </w:rPr>
              <w:t>7cce966f5503e292a51381f238d071971ad5442488f340f98e379b3aeae2f33778e3e732fcc2f7bdc04f3d460eebf6f8cb77da32df25500c09160dd3bf7d2a6b:1234</w:t>
            </w:r>
          </w:p>
        </w:tc>
      </w:tr>
      <w:tr w:rsidR="00364B71" w:rsidRPr="00364B71" w14:paraId="674A243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8490B7" w14:textId="77777777" w:rsidR="00364B71" w:rsidRPr="00364B71" w:rsidRDefault="00364B71" w:rsidP="00364B71">
            <w:pPr>
              <w:rPr>
                <w:lang w:val="en-PK"/>
              </w:rPr>
            </w:pPr>
            <w:r w:rsidRPr="00364B71">
              <w:rPr>
                <w:lang w:val="en-PK"/>
              </w:rPr>
              <w:t>1800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B099C4" w14:textId="77777777" w:rsidR="00364B71" w:rsidRPr="00364B71" w:rsidRDefault="00364B71" w:rsidP="00364B71">
            <w:pPr>
              <w:rPr>
                <w:lang w:val="en-PK"/>
              </w:rPr>
            </w:pPr>
            <w:r w:rsidRPr="00364B71">
              <w:rPr>
                <w:lang w:val="en-PK"/>
              </w:rPr>
              <w:t>sha512crypt $6$, SHA512 (Unix) </w:t>
            </w:r>
            <w:r w:rsidRPr="00364B71">
              <w:rPr>
                <w:vertAlign w:val="superscript"/>
                <w:lang w:val="en-PK"/>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07D384" w14:textId="77777777" w:rsidR="00364B71" w:rsidRPr="00364B71" w:rsidRDefault="00364B71" w:rsidP="00364B71">
            <w:pPr>
              <w:rPr>
                <w:lang w:val="en-PK"/>
              </w:rPr>
            </w:pPr>
            <w:r w:rsidRPr="00364B71">
              <w:rPr>
                <w:lang w:val="en-PK"/>
              </w:rPr>
              <w:t>$6$52450745$k5ka2p8bFuSmoVT1tzOyyuaREkkKBcCNqoDKzYiJL9RaE8yMnPgh2XzzF0NDrUhgrcLwg78xs1w5pJiypEdFX/</w:t>
            </w:r>
          </w:p>
        </w:tc>
      </w:tr>
      <w:tr w:rsidR="00364B71" w:rsidRPr="00364B71" w14:paraId="3B88DD5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5CA488" w14:textId="77777777" w:rsidR="00364B71" w:rsidRPr="00364B71" w:rsidRDefault="00364B71" w:rsidP="00364B71">
            <w:pPr>
              <w:rPr>
                <w:lang w:val="en-PK"/>
              </w:rPr>
            </w:pPr>
            <w:r w:rsidRPr="00364B71">
              <w:rPr>
                <w:lang w:val="en-PK"/>
              </w:rPr>
              <w:t>2000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20B89E" w14:textId="77777777" w:rsidR="00364B71" w:rsidRPr="00364B71" w:rsidRDefault="00364B71" w:rsidP="00364B71">
            <w:pPr>
              <w:rPr>
                <w:lang w:val="en-PK"/>
              </w:rPr>
            </w:pPr>
            <w:r w:rsidRPr="00364B71">
              <w:rPr>
                <w:lang w:val="en-PK"/>
              </w:rPr>
              <w:t>STDOUT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575C9E" w14:textId="77777777" w:rsidR="00364B71" w:rsidRPr="00364B71" w:rsidRDefault="00364B71" w:rsidP="00364B71">
            <w:pPr>
              <w:rPr>
                <w:lang w:val="en-PK"/>
              </w:rPr>
            </w:pPr>
            <w:r w:rsidRPr="00364B71">
              <w:rPr>
                <w:lang w:val="en-PK"/>
              </w:rPr>
              <w:t>n/a</w:t>
            </w:r>
          </w:p>
        </w:tc>
      </w:tr>
      <w:tr w:rsidR="00364B71" w:rsidRPr="00364B71" w14:paraId="03AAC6C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A0E299" w14:textId="77777777" w:rsidR="00364B71" w:rsidRPr="00364B71" w:rsidRDefault="00364B71" w:rsidP="00364B71">
            <w:pPr>
              <w:rPr>
                <w:lang w:val="en-PK"/>
              </w:rPr>
            </w:pPr>
            <w:r w:rsidRPr="00364B71">
              <w:rPr>
                <w:lang w:val="en-PK"/>
              </w:rPr>
              <w:t>2100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21C8B3" w14:textId="77777777" w:rsidR="00364B71" w:rsidRPr="00364B71" w:rsidRDefault="00364B71" w:rsidP="00364B71">
            <w:pPr>
              <w:rPr>
                <w:lang w:val="en-PK"/>
              </w:rPr>
            </w:pPr>
            <w:r w:rsidRPr="00364B71">
              <w:rPr>
                <w:lang w:val="en-PK"/>
              </w:rPr>
              <w:t>Domain Cached Credentials 2 (DCC2), MS Cache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1D2896" w14:textId="77777777" w:rsidR="00364B71" w:rsidRPr="00364B71" w:rsidRDefault="00364B71" w:rsidP="00364B71">
            <w:pPr>
              <w:rPr>
                <w:lang w:val="en-PK"/>
              </w:rPr>
            </w:pPr>
            <w:r w:rsidRPr="00364B71">
              <w:rPr>
                <w:lang w:val="en-PK"/>
              </w:rPr>
              <w:t>$DCC2$10240#tom#e4e938d12fe5974dc42a90120bd9c90f</w:t>
            </w:r>
          </w:p>
        </w:tc>
      </w:tr>
      <w:tr w:rsidR="00364B71" w:rsidRPr="00364B71" w14:paraId="15A618D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979FCC" w14:textId="77777777" w:rsidR="00364B71" w:rsidRPr="00364B71" w:rsidRDefault="00364B71" w:rsidP="00364B71">
            <w:pPr>
              <w:rPr>
                <w:lang w:val="en-PK"/>
              </w:rPr>
            </w:pPr>
            <w:r w:rsidRPr="00364B71">
              <w:rPr>
                <w:lang w:val="en-PK"/>
              </w:rPr>
              <w:t>2400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DA2C1A" w14:textId="77777777" w:rsidR="00364B71" w:rsidRPr="00364B71" w:rsidRDefault="00364B71" w:rsidP="00364B71">
            <w:pPr>
              <w:rPr>
                <w:lang w:val="en-PK"/>
              </w:rPr>
            </w:pPr>
            <w:r w:rsidRPr="00364B71">
              <w:rPr>
                <w:lang w:val="en-PK"/>
              </w:rPr>
              <w:t>Cisco-PIX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DAB6DD" w14:textId="77777777" w:rsidR="00364B71" w:rsidRPr="00364B71" w:rsidRDefault="00364B71" w:rsidP="00364B71">
            <w:pPr>
              <w:rPr>
                <w:lang w:val="en-PK"/>
              </w:rPr>
            </w:pPr>
            <w:r w:rsidRPr="00364B71">
              <w:rPr>
                <w:lang w:val="en-PK"/>
              </w:rPr>
              <w:t>dRRVnUmUHXOTt9nk</w:t>
            </w:r>
          </w:p>
        </w:tc>
      </w:tr>
      <w:tr w:rsidR="00364B71" w:rsidRPr="00364B71" w14:paraId="6271881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1316A5" w14:textId="77777777" w:rsidR="00364B71" w:rsidRPr="00364B71" w:rsidRDefault="00364B71" w:rsidP="00364B71">
            <w:pPr>
              <w:rPr>
                <w:lang w:val="en-PK"/>
              </w:rPr>
            </w:pPr>
            <w:r w:rsidRPr="00364B71">
              <w:rPr>
                <w:lang w:val="en-PK"/>
              </w:rPr>
              <w:lastRenderedPageBreak/>
              <w:t>2410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587011" w14:textId="77777777" w:rsidR="00364B71" w:rsidRPr="00364B71" w:rsidRDefault="00364B71" w:rsidP="00364B71">
            <w:pPr>
              <w:rPr>
                <w:lang w:val="en-PK"/>
              </w:rPr>
            </w:pPr>
            <w:r w:rsidRPr="00364B71">
              <w:rPr>
                <w:lang w:val="en-PK"/>
              </w:rPr>
              <w:t>Cisco-ASA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CFF187" w14:textId="77777777" w:rsidR="00364B71" w:rsidRPr="00364B71" w:rsidRDefault="00364B71" w:rsidP="00364B71">
            <w:pPr>
              <w:rPr>
                <w:lang w:val="en-PK"/>
              </w:rPr>
            </w:pPr>
            <w:r w:rsidRPr="00364B71">
              <w:rPr>
                <w:lang w:val="en-PK"/>
              </w:rPr>
              <w:t>02dMBMYkTdC5Ziyp:36</w:t>
            </w:r>
          </w:p>
        </w:tc>
      </w:tr>
      <w:tr w:rsidR="00364B71" w:rsidRPr="00364B71" w14:paraId="2C59FF4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7F5943" w14:textId="77777777" w:rsidR="00364B71" w:rsidRPr="00364B71" w:rsidRDefault="00364B71" w:rsidP="00364B71">
            <w:pPr>
              <w:rPr>
                <w:lang w:val="en-PK"/>
              </w:rPr>
            </w:pPr>
            <w:r w:rsidRPr="00364B71">
              <w:rPr>
                <w:lang w:val="en-PK"/>
              </w:rPr>
              <w:t>2500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9036EF" w14:textId="77777777" w:rsidR="00364B71" w:rsidRPr="00364B71" w:rsidRDefault="00364B71" w:rsidP="00364B71">
            <w:pPr>
              <w:rPr>
                <w:lang w:val="en-PK"/>
              </w:rPr>
            </w:pPr>
            <w:r w:rsidRPr="00364B71">
              <w:rPr>
                <w:lang w:val="en-PK"/>
              </w:rPr>
              <w:t>WPA/WPA2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982F44" w14:textId="77777777" w:rsidR="00364B71" w:rsidRPr="00364B71" w:rsidRDefault="00364B71" w:rsidP="00364B71">
            <w:pPr>
              <w:rPr>
                <w:lang w:val="en-PK"/>
              </w:rPr>
            </w:pPr>
            <w:hyperlink r:id="rId5" w:tooltip="https://hashcat.net/misc/example_hashes/hashcat.hccapx" w:history="1">
              <w:r w:rsidRPr="00364B71">
                <w:rPr>
                  <w:rStyle w:val="Hyperlink"/>
                  <w:lang w:val="en-PK"/>
                </w:rPr>
                <w:t>https://hashcat.net/misc/example_hashes/hashcat.hccapx</w:t>
              </w:r>
            </w:hyperlink>
          </w:p>
        </w:tc>
      </w:tr>
      <w:tr w:rsidR="00364B71" w:rsidRPr="00364B71" w14:paraId="20D5791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A2E36B" w14:textId="77777777" w:rsidR="00364B71" w:rsidRPr="00364B71" w:rsidRDefault="00364B71" w:rsidP="00364B71">
            <w:pPr>
              <w:rPr>
                <w:lang w:val="en-PK"/>
              </w:rPr>
            </w:pPr>
            <w:r w:rsidRPr="00364B71">
              <w:rPr>
                <w:lang w:val="en-PK"/>
              </w:rPr>
              <w:t>2501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FB422E" w14:textId="77777777" w:rsidR="00364B71" w:rsidRPr="00364B71" w:rsidRDefault="00364B71" w:rsidP="00364B71">
            <w:pPr>
              <w:rPr>
                <w:lang w:val="en-PK"/>
              </w:rPr>
            </w:pPr>
            <w:r w:rsidRPr="00364B71">
              <w:rPr>
                <w:lang w:val="en-PK"/>
              </w:rPr>
              <w:t>WPA/WPA2 PMK </w:t>
            </w:r>
            <w:r w:rsidRPr="00364B71">
              <w:rPr>
                <w:vertAlign w:val="superscript"/>
                <w:lang w:val="en-PK"/>
              </w:rPr>
              <w:t>14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26D566" w14:textId="77777777" w:rsidR="00364B71" w:rsidRPr="00364B71" w:rsidRDefault="00364B71" w:rsidP="00364B71">
            <w:pPr>
              <w:rPr>
                <w:lang w:val="en-PK"/>
              </w:rPr>
            </w:pPr>
            <w:hyperlink r:id="rId6" w:tooltip="https://hashcat.net/misc/example_hashes/hashcat-pmk.hccapx" w:history="1">
              <w:r w:rsidRPr="00364B71">
                <w:rPr>
                  <w:rStyle w:val="Hyperlink"/>
                  <w:lang w:val="en-PK"/>
                </w:rPr>
                <w:t>https://hashcat.net/misc/example_hashes/hashcat-pmk.hccapx</w:t>
              </w:r>
            </w:hyperlink>
          </w:p>
        </w:tc>
      </w:tr>
      <w:tr w:rsidR="00364B71" w:rsidRPr="00364B71" w14:paraId="035CFA8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93CC7D" w14:textId="77777777" w:rsidR="00364B71" w:rsidRPr="00364B71" w:rsidRDefault="00364B71" w:rsidP="00364B71">
            <w:pPr>
              <w:rPr>
                <w:lang w:val="en-PK"/>
              </w:rPr>
            </w:pPr>
            <w:r w:rsidRPr="00364B71">
              <w:rPr>
                <w:lang w:val="en-PK"/>
              </w:rPr>
              <w:t>2600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189C6C" w14:textId="77777777" w:rsidR="00364B71" w:rsidRPr="00364B71" w:rsidRDefault="00364B71" w:rsidP="00364B71">
            <w:pPr>
              <w:rPr>
                <w:lang w:val="en-PK"/>
              </w:rPr>
            </w:pPr>
            <w:r w:rsidRPr="00364B71">
              <w:rPr>
                <w:lang w:val="en-PK"/>
              </w:rPr>
              <w:t>md5(md5($pass))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3599DF" w14:textId="77777777" w:rsidR="00364B71" w:rsidRPr="00364B71" w:rsidRDefault="00364B71" w:rsidP="00364B71">
            <w:pPr>
              <w:rPr>
                <w:lang w:val="en-PK"/>
              </w:rPr>
            </w:pPr>
            <w:r w:rsidRPr="00364B71">
              <w:rPr>
                <w:lang w:val="en-PK"/>
              </w:rPr>
              <w:t>a936af92b0ae20b1ff6c3347a72e5fbe</w:t>
            </w:r>
          </w:p>
        </w:tc>
      </w:tr>
      <w:tr w:rsidR="00364B71" w:rsidRPr="00364B71" w14:paraId="1CF7AC8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03997C" w14:textId="77777777" w:rsidR="00364B71" w:rsidRPr="00364B71" w:rsidRDefault="00364B71" w:rsidP="00364B71">
            <w:pPr>
              <w:rPr>
                <w:lang w:val="en-PK"/>
              </w:rPr>
            </w:pPr>
            <w:r w:rsidRPr="00364B71">
              <w:rPr>
                <w:lang w:val="en-PK"/>
              </w:rPr>
              <w:t>30</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23E35F" w14:textId="77777777" w:rsidR="00364B71" w:rsidRPr="00364B71" w:rsidRDefault="00364B71" w:rsidP="00364B71">
            <w:pPr>
              <w:rPr>
                <w:lang w:val="en-PK"/>
              </w:rPr>
            </w:pPr>
            <w:r w:rsidRPr="00364B71">
              <w:rPr>
                <w:lang w:val="en-PK"/>
              </w:rPr>
              <w:lastRenderedPageBreak/>
              <w:t>LM</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D66543" w14:textId="77777777" w:rsidR="00364B71" w:rsidRPr="00364B71" w:rsidRDefault="00364B71" w:rsidP="00364B71">
            <w:pPr>
              <w:rPr>
                <w:lang w:val="en-PK"/>
              </w:rPr>
            </w:pPr>
            <w:r w:rsidRPr="00364B71">
              <w:rPr>
                <w:lang w:val="en-PK"/>
              </w:rPr>
              <w:t>299bd128c1101fd6</w:t>
            </w:r>
          </w:p>
        </w:tc>
      </w:tr>
      <w:tr w:rsidR="00364B71" w:rsidRPr="00364B71" w14:paraId="0441166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A3AF08" w14:textId="77777777" w:rsidR="00364B71" w:rsidRPr="00364B71" w:rsidRDefault="00364B71" w:rsidP="00364B71">
            <w:pPr>
              <w:rPr>
                <w:lang w:val="en-PK"/>
              </w:rPr>
            </w:pPr>
            <w:r w:rsidRPr="00364B71">
              <w:rPr>
                <w:lang w:val="en-PK"/>
              </w:rPr>
              <w:t>3100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7EB1E0" w14:textId="77777777" w:rsidR="00364B71" w:rsidRPr="00364B71" w:rsidRDefault="00364B71" w:rsidP="00364B71">
            <w:pPr>
              <w:rPr>
                <w:lang w:val="en-PK"/>
              </w:rPr>
            </w:pPr>
            <w:r w:rsidRPr="00364B71">
              <w:rPr>
                <w:lang w:val="en-PK"/>
              </w:rPr>
              <w:t>Oracle H: Type (Oracle 7+), DES(Oracle)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7AD4C2" w14:textId="77777777" w:rsidR="00364B71" w:rsidRPr="00364B71" w:rsidRDefault="00364B71" w:rsidP="00364B71">
            <w:pPr>
              <w:rPr>
                <w:lang w:val="en-PK"/>
              </w:rPr>
            </w:pPr>
            <w:r w:rsidRPr="00364B71">
              <w:rPr>
                <w:lang w:val="en-PK"/>
              </w:rPr>
              <w:t>7A963A529D2E3229:3682427524</w:t>
            </w:r>
          </w:p>
        </w:tc>
      </w:tr>
      <w:tr w:rsidR="00364B71" w:rsidRPr="00364B71" w14:paraId="2F20C77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0046379" w14:textId="77777777" w:rsidR="00364B71" w:rsidRPr="00364B71" w:rsidRDefault="00364B71" w:rsidP="00364B71">
            <w:pPr>
              <w:rPr>
                <w:lang w:val="en-PK"/>
              </w:rPr>
            </w:pPr>
            <w:r w:rsidRPr="00364B71">
              <w:rPr>
                <w:lang w:val="en-PK"/>
              </w:rPr>
              <w:t>3200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6909CC" w14:textId="77777777" w:rsidR="00364B71" w:rsidRPr="00364B71" w:rsidRDefault="00364B71" w:rsidP="00364B71">
            <w:pPr>
              <w:rPr>
                <w:lang w:val="en-PK"/>
              </w:rPr>
            </w:pPr>
            <w:r w:rsidRPr="00364B71">
              <w:rPr>
                <w:lang w:val="en-PK"/>
              </w:rPr>
              <w:t>bcrypt $2*$, Blowfish (Unix)</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A9C613" w14:textId="77777777" w:rsidR="00364B71" w:rsidRPr="00364B71" w:rsidRDefault="00364B71" w:rsidP="00364B71">
            <w:pPr>
              <w:rPr>
                <w:lang w:val="en-PK"/>
              </w:rPr>
            </w:pPr>
            <w:r w:rsidRPr="00364B71">
              <w:rPr>
                <w:lang w:val="en-PK"/>
              </w:rPr>
              <w:t>$2a$05$LhayLxezLhK1LhWvKxCyLOj0j1u.Kj0jZ0pEmm134uzrQlFvQJLF6</w:t>
            </w:r>
          </w:p>
        </w:tc>
      </w:tr>
      <w:tr w:rsidR="00364B71" w:rsidRPr="00364B71" w14:paraId="6436ED9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9187D6" w14:textId="77777777" w:rsidR="00364B71" w:rsidRPr="00364B71" w:rsidRDefault="00364B71" w:rsidP="00364B71">
            <w:pPr>
              <w:rPr>
                <w:lang w:val="en-PK"/>
              </w:rPr>
            </w:pPr>
            <w:r w:rsidRPr="00364B71">
              <w:rPr>
                <w:lang w:val="en-PK"/>
              </w:rPr>
              <w:t>3710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14E187" w14:textId="77777777" w:rsidR="00364B71" w:rsidRPr="00364B71" w:rsidRDefault="00364B71" w:rsidP="00364B71">
            <w:pPr>
              <w:rPr>
                <w:lang w:val="en-PK"/>
              </w:rPr>
            </w:pPr>
            <w:r w:rsidRPr="00364B71">
              <w:rPr>
                <w:lang w:val="en-PK"/>
              </w:rPr>
              <w:t>md5($salt.md5($pass))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1CC824" w14:textId="77777777" w:rsidR="00364B71" w:rsidRPr="00364B71" w:rsidRDefault="00364B71" w:rsidP="00364B71">
            <w:pPr>
              <w:rPr>
                <w:lang w:val="en-PK"/>
              </w:rPr>
            </w:pPr>
            <w:r w:rsidRPr="00364B71">
              <w:rPr>
                <w:lang w:val="en-PK"/>
              </w:rPr>
              <w:t>95248989ec91f6d0439dbde2bd0140be:1234</w:t>
            </w:r>
          </w:p>
        </w:tc>
      </w:tr>
      <w:tr w:rsidR="00364B71" w:rsidRPr="00364B71" w14:paraId="30DA416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456B89" w14:textId="77777777" w:rsidR="00364B71" w:rsidRPr="00364B71" w:rsidRDefault="00364B71" w:rsidP="00364B71">
            <w:pPr>
              <w:rPr>
                <w:lang w:val="en-PK"/>
              </w:rPr>
            </w:pPr>
            <w:r w:rsidRPr="00364B71">
              <w:rPr>
                <w:lang w:val="en-PK"/>
              </w:rPr>
              <w:t>3800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3B2AA8" w14:textId="77777777" w:rsidR="00364B71" w:rsidRPr="00364B71" w:rsidRDefault="00364B71" w:rsidP="00364B71">
            <w:pPr>
              <w:rPr>
                <w:lang w:val="en-PK"/>
              </w:rPr>
            </w:pPr>
            <w:r w:rsidRPr="00364B71">
              <w:rPr>
                <w:lang w:val="en-PK"/>
              </w:rPr>
              <w:t>md5($salt.$pass.$salt)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E0383D" w14:textId="77777777" w:rsidR="00364B71" w:rsidRPr="00364B71" w:rsidRDefault="00364B71" w:rsidP="00364B71">
            <w:pPr>
              <w:rPr>
                <w:lang w:val="en-PK"/>
              </w:rPr>
            </w:pPr>
            <w:r w:rsidRPr="00364B71">
              <w:rPr>
                <w:lang w:val="en-PK"/>
              </w:rPr>
              <w:t>2e45c4b99396c6cb2db8bda0d3df669f:1234</w:t>
            </w:r>
          </w:p>
        </w:tc>
      </w:tr>
      <w:tr w:rsidR="00364B71" w:rsidRPr="00364B71" w14:paraId="7C672A3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00B933D" w14:textId="77777777" w:rsidR="00364B71" w:rsidRPr="00364B71" w:rsidRDefault="00364B71" w:rsidP="00364B71">
            <w:pPr>
              <w:rPr>
                <w:lang w:val="en-PK"/>
              </w:rPr>
            </w:pPr>
            <w:r w:rsidRPr="00364B71">
              <w:rPr>
                <w:lang w:val="en-PK"/>
              </w:rPr>
              <w:lastRenderedPageBreak/>
              <w:t>3910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1C52F2" w14:textId="77777777" w:rsidR="00364B71" w:rsidRPr="00364B71" w:rsidRDefault="00364B71" w:rsidP="00364B71">
            <w:pPr>
              <w:rPr>
                <w:lang w:val="en-PK"/>
              </w:rPr>
            </w:pPr>
            <w:r w:rsidRPr="00364B71">
              <w:rPr>
                <w:lang w:val="en-PK"/>
              </w:rPr>
              <w:t>md5(md5($pass).md5($salt))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A6C1D7" w14:textId="77777777" w:rsidR="00364B71" w:rsidRPr="00364B71" w:rsidRDefault="00364B71" w:rsidP="00364B71">
            <w:pPr>
              <w:rPr>
                <w:lang w:val="en-PK"/>
              </w:rPr>
            </w:pPr>
            <w:r w:rsidRPr="00364B71">
              <w:rPr>
                <w:lang w:val="en-PK"/>
              </w:rPr>
              <w:t>250920b3a5e31318806a032a4674df7e:1234</w:t>
            </w:r>
          </w:p>
        </w:tc>
      </w:tr>
      <w:tr w:rsidR="00364B71" w:rsidRPr="00364B71" w14:paraId="086669E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CBB3BC" w14:textId="77777777" w:rsidR="00364B71" w:rsidRPr="00364B71" w:rsidRDefault="00364B71" w:rsidP="00364B71">
            <w:pPr>
              <w:rPr>
                <w:lang w:val="en-PK"/>
              </w:rPr>
            </w:pPr>
            <w:r w:rsidRPr="00364B71">
              <w:rPr>
                <w:lang w:val="en-PK"/>
              </w:rPr>
              <w:t>4010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BB03D8" w14:textId="77777777" w:rsidR="00364B71" w:rsidRPr="00364B71" w:rsidRDefault="00364B71" w:rsidP="00364B71">
            <w:pPr>
              <w:rPr>
                <w:lang w:val="en-PK"/>
              </w:rPr>
            </w:pPr>
            <w:r w:rsidRPr="00364B71">
              <w:rPr>
                <w:lang w:val="en-PK"/>
              </w:rPr>
              <w:t>md5($salt.md5($salt.$pass))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8F596D" w14:textId="77777777" w:rsidR="00364B71" w:rsidRPr="00364B71" w:rsidRDefault="00364B71" w:rsidP="00364B71">
            <w:pPr>
              <w:rPr>
                <w:lang w:val="en-PK"/>
              </w:rPr>
            </w:pPr>
            <w:r w:rsidRPr="00364B71">
              <w:rPr>
                <w:lang w:val="en-PK"/>
              </w:rPr>
              <w:t>30d0cf4a5d7ed831084c5b8b0ba75b46:1234</w:t>
            </w:r>
          </w:p>
        </w:tc>
      </w:tr>
      <w:tr w:rsidR="00364B71" w:rsidRPr="00364B71" w14:paraId="56E5AD8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BF9FC24" w14:textId="77777777" w:rsidR="00364B71" w:rsidRPr="00364B71" w:rsidRDefault="00364B71" w:rsidP="00364B71">
            <w:pPr>
              <w:rPr>
                <w:lang w:val="en-PK"/>
              </w:rPr>
            </w:pPr>
            <w:r w:rsidRPr="00364B71">
              <w:rPr>
                <w:lang w:val="en-PK"/>
              </w:rPr>
              <w:t>4110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4ACB85" w14:textId="77777777" w:rsidR="00364B71" w:rsidRPr="00364B71" w:rsidRDefault="00364B71" w:rsidP="00364B71">
            <w:pPr>
              <w:rPr>
                <w:lang w:val="en-PK"/>
              </w:rPr>
            </w:pPr>
            <w:r w:rsidRPr="00364B71">
              <w:rPr>
                <w:lang w:val="en-PK"/>
              </w:rPr>
              <w:t>md5($salt.md5($pass.$salt))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6E6A01" w14:textId="77777777" w:rsidR="00364B71" w:rsidRPr="00364B71" w:rsidRDefault="00364B71" w:rsidP="00364B71">
            <w:pPr>
              <w:rPr>
                <w:lang w:val="en-PK"/>
              </w:rPr>
            </w:pPr>
            <w:r w:rsidRPr="00364B71">
              <w:rPr>
                <w:lang w:val="en-PK"/>
              </w:rPr>
              <w:t>b4cb5c551a30f6c25d648560408df68a:1234</w:t>
            </w:r>
          </w:p>
        </w:tc>
      </w:tr>
      <w:tr w:rsidR="00364B71" w:rsidRPr="00364B71" w14:paraId="24091AA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3E4BE3" w14:textId="77777777" w:rsidR="00364B71" w:rsidRPr="00364B71" w:rsidRDefault="00364B71" w:rsidP="00364B71">
            <w:pPr>
              <w:rPr>
                <w:lang w:val="en-PK"/>
              </w:rPr>
            </w:pPr>
            <w:r w:rsidRPr="00364B71">
              <w:rPr>
                <w:lang w:val="en-PK"/>
              </w:rPr>
              <w:t>4300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F22061" w14:textId="77777777" w:rsidR="00364B71" w:rsidRPr="00364B71" w:rsidRDefault="00364B71" w:rsidP="00364B71">
            <w:pPr>
              <w:rPr>
                <w:lang w:val="en-PK"/>
              </w:rPr>
            </w:pPr>
            <w:r w:rsidRPr="00364B71">
              <w:rPr>
                <w:lang w:val="en-PK"/>
              </w:rPr>
              <w:t>md5(strtoupper(md5($pass)))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D0E5B4" w14:textId="77777777" w:rsidR="00364B71" w:rsidRPr="00364B71" w:rsidRDefault="00364B71" w:rsidP="00364B71">
            <w:pPr>
              <w:rPr>
                <w:lang w:val="en-PK"/>
              </w:rPr>
            </w:pPr>
            <w:r w:rsidRPr="00364B71">
              <w:rPr>
                <w:lang w:val="en-PK"/>
              </w:rPr>
              <w:t>b8c385461bb9f9d733d3af832cf60b27</w:t>
            </w:r>
          </w:p>
        </w:tc>
      </w:tr>
      <w:tr w:rsidR="00364B71" w:rsidRPr="00364B71" w14:paraId="1DB8AB9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4F9697" w14:textId="77777777" w:rsidR="00364B71" w:rsidRPr="00364B71" w:rsidRDefault="00364B71" w:rsidP="00364B71">
            <w:pPr>
              <w:rPr>
                <w:lang w:val="en-PK"/>
              </w:rPr>
            </w:pPr>
            <w:r w:rsidRPr="00364B71">
              <w:rPr>
                <w:lang w:val="en-PK"/>
              </w:rPr>
              <w:t>44</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50DB3F" w14:textId="77777777" w:rsidR="00364B71" w:rsidRPr="00364B71" w:rsidRDefault="00364B71" w:rsidP="00364B71">
            <w:pPr>
              <w:rPr>
                <w:lang w:val="en-PK"/>
              </w:rPr>
            </w:pPr>
            <w:r w:rsidRPr="00364B71">
              <w:rPr>
                <w:lang w:val="en-PK"/>
              </w:rPr>
              <w:lastRenderedPageBreak/>
              <w:t>md5(sha1($pass))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F7E92A" w14:textId="77777777" w:rsidR="00364B71" w:rsidRPr="00364B71" w:rsidRDefault="00364B71" w:rsidP="00364B71">
            <w:pPr>
              <w:rPr>
                <w:lang w:val="en-PK"/>
              </w:rPr>
            </w:pPr>
            <w:r w:rsidRPr="00364B71">
              <w:rPr>
                <w:lang w:val="en-PK"/>
              </w:rPr>
              <w:t>288496df99b33f8f75a7ce4837d1b480</w:t>
            </w:r>
          </w:p>
        </w:tc>
      </w:tr>
      <w:tr w:rsidR="00364B71" w:rsidRPr="00364B71" w14:paraId="5B6AF4E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09C0764" w14:textId="77777777" w:rsidR="00364B71" w:rsidRPr="00364B71" w:rsidRDefault="00364B71" w:rsidP="00364B71">
            <w:pPr>
              <w:rPr>
                <w:lang w:val="en-PK"/>
              </w:rPr>
            </w:pPr>
            <w:r w:rsidRPr="00364B71">
              <w:rPr>
                <w:lang w:val="en-PK"/>
              </w:rPr>
              <w:t>4500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D45602" w14:textId="77777777" w:rsidR="00364B71" w:rsidRPr="00364B71" w:rsidRDefault="00364B71" w:rsidP="00364B71">
            <w:pPr>
              <w:rPr>
                <w:lang w:val="en-PK"/>
              </w:rPr>
            </w:pPr>
            <w:r w:rsidRPr="00364B71">
              <w:rPr>
                <w:lang w:val="en-PK"/>
              </w:rPr>
              <w:t>sha1(sha1($pass))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F43390" w14:textId="77777777" w:rsidR="00364B71" w:rsidRPr="00364B71" w:rsidRDefault="00364B71" w:rsidP="00364B71">
            <w:pPr>
              <w:rPr>
                <w:lang w:val="en-PK"/>
              </w:rPr>
            </w:pPr>
            <w:r w:rsidRPr="00364B71">
              <w:rPr>
                <w:lang w:val="en-PK"/>
              </w:rPr>
              <w:t>3db9184f5da4e463832b086211af8d2314919951</w:t>
            </w:r>
          </w:p>
        </w:tc>
      </w:tr>
      <w:tr w:rsidR="00364B71" w:rsidRPr="00364B71" w14:paraId="17C69E8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430B3B" w14:textId="77777777" w:rsidR="00364B71" w:rsidRPr="00364B71" w:rsidRDefault="00364B71" w:rsidP="00364B71">
            <w:pPr>
              <w:rPr>
                <w:lang w:val="en-PK"/>
              </w:rPr>
            </w:pPr>
            <w:r w:rsidRPr="00364B71">
              <w:rPr>
                <w:lang w:val="en-PK"/>
              </w:rPr>
              <w:t>4520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41295D2" w14:textId="77777777" w:rsidR="00364B71" w:rsidRPr="00364B71" w:rsidRDefault="00364B71" w:rsidP="00364B71">
            <w:pPr>
              <w:rPr>
                <w:lang w:val="en-PK"/>
              </w:rPr>
            </w:pPr>
            <w:r w:rsidRPr="00364B71">
              <w:rPr>
                <w:lang w:val="en-PK"/>
              </w:rPr>
              <w:t>sha1($salt.sha1($pass))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0A8CC2" w14:textId="77777777" w:rsidR="00364B71" w:rsidRPr="00364B71" w:rsidRDefault="00364B71" w:rsidP="00364B71">
            <w:pPr>
              <w:rPr>
                <w:lang w:val="en-PK"/>
              </w:rPr>
            </w:pPr>
            <w:r w:rsidRPr="00364B71">
              <w:rPr>
                <w:lang w:val="en-PK"/>
              </w:rPr>
              <w:t>a0f835fdf57d36ebd8d0399cc44e6c2b86a1072b:511358214352751667201107073531735211566650747315</w:t>
            </w:r>
          </w:p>
        </w:tc>
      </w:tr>
      <w:tr w:rsidR="00364B71" w:rsidRPr="00364B71" w14:paraId="5C41001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BBA543" w14:textId="77777777" w:rsidR="00364B71" w:rsidRPr="00364B71" w:rsidRDefault="00364B71" w:rsidP="00364B71">
            <w:pPr>
              <w:rPr>
                <w:lang w:val="en-PK"/>
              </w:rPr>
            </w:pPr>
            <w:r w:rsidRPr="00364B71">
              <w:rPr>
                <w:lang w:val="en-PK"/>
              </w:rPr>
              <w:t>4700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EBFD27B" w14:textId="77777777" w:rsidR="00364B71" w:rsidRPr="00364B71" w:rsidRDefault="00364B71" w:rsidP="00364B71">
            <w:pPr>
              <w:rPr>
                <w:lang w:val="en-PK"/>
              </w:rPr>
            </w:pPr>
            <w:r w:rsidRPr="00364B71">
              <w:rPr>
                <w:lang w:val="en-PK"/>
              </w:rPr>
              <w:t>sha1(md5($pass))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FA9C0A" w14:textId="77777777" w:rsidR="00364B71" w:rsidRPr="00364B71" w:rsidRDefault="00364B71" w:rsidP="00364B71">
            <w:pPr>
              <w:rPr>
                <w:lang w:val="en-PK"/>
              </w:rPr>
            </w:pPr>
            <w:r w:rsidRPr="00364B71">
              <w:rPr>
                <w:lang w:val="en-PK"/>
              </w:rPr>
              <w:t>92d85978d884eb1d99a51652b1139c8279fa8663</w:t>
            </w:r>
          </w:p>
        </w:tc>
      </w:tr>
      <w:tr w:rsidR="00364B71" w:rsidRPr="00364B71" w14:paraId="0100E2E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ACCDF1" w14:textId="77777777" w:rsidR="00364B71" w:rsidRPr="00364B71" w:rsidRDefault="00364B71" w:rsidP="00364B71">
            <w:pPr>
              <w:rPr>
                <w:lang w:val="en-PK"/>
              </w:rPr>
            </w:pPr>
            <w:r w:rsidRPr="00364B71">
              <w:rPr>
                <w:lang w:val="en-PK"/>
              </w:rPr>
              <w:t>4710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6565C0" w14:textId="77777777" w:rsidR="00364B71" w:rsidRPr="00364B71" w:rsidRDefault="00364B71" w:rsidP="00364B71">
            <w:pPr>
              <w:rPr>
                <w:lang w:val="en-PK"/>
              </w:rPr>
            </w:pPr>
            <w:r w:rsidRPr="00364B71">
              <w:rPr>
                <w:lang w:val="en-PK"/>
              </w:rPr>
              <w:t>sha1(md5($pass).$salt)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FD505E" w14:textId="77777777" w:rsidR="00364B71" w:rsidRPr="00364B71" w:rsidRDefault="00364B71" w:rsidP="00364B71">
            <w:pPr>
              <w:rPr>
                <w:lang w:val="en-PK"/>
              </w:rPr>
            </w:pPr>
            <w:r w:rsidRPr="00364B71">
              <w:rPr>
                <w:lang w:val="en-PK"/>
              </w:rPr>
              <w:t>53c724b7f34f09787ed3f1b316215fc35c789504:hashcat1</w:t>
            </w:r>
          </w:p>
        </w:tc>
      </w:tr>
      <w:tr w:rsidR="00364B71" w:rsidRPr="00364B71" w14:paraId="0536E83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0E10C3" w14:textId="77777777" w:rsidR="00364B71" w:rsidRPr="00364B71" w:rsidRDefault="00364B71" w:rsidP="00364B71">
            <w:pPr>
              <w:rPr>
                <w:lang w:val="en-PK"/>
              </w:rPr>
            </w:pPr>
            <w:r w:rsidRPr="00364B71">
              <w:rPr>
                <w:lang w:val="en-PK"/>
              </w:rPr>
              <w:lastRenderedPageBreak/>
              <w:t>4800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8A5D5F2" w14:textId="77777777" w:rsidR="00364B71" w:rsidRPr="00364B71" w:rsidRDefault="00364B71" w:rsidP="00364B71">
            <w:pPr>
              <w:rPr>
                <w:lang w:val="en-PK"/>
              </w:rPr>
            </w:pPr>
            <w:r w:rsidRPr="00364B71">
              <w:rPr>
                <w:lang w:val="en-PK"/>
              </w:rPr>
              <w:t>iSCSI CHAP authentication, MD5(CHAP) </w:t>
            </w:r>
            <w:r w:rsidRPr="00364B71">
              <w:rPr>
                <w:vertAlign w:val="superscript"/>
                <w:lang w:val="en-PK"/>
              </w:rPr>
              <w:t>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0D605E" w14:textId="77777777" w:rsidR="00364B71" w:rsidRPr="00364B71" w:rsidRDefault="00364B71" w:rsidP="00364B71">
            <w:pPr>
              <w:rPr>
                <w:lang w:val="en-PK"/>
              </w:rPr>
            </w:pPr>
            <w:r w:rsidRPr="00364B71">
              <w:rPr>
                <w:lang w:val="en-PK"/>
              </w:rPr>
              <w:t>afd09efdd6f8ca9f18ec77c5869788c3:01020304050607080910111213141516:01</w:t>
            </w:r>
          </w:p>
        </w:tc>
      </w:tr>
      <w:tr w:rsidR="00364B71" w:rsidRPr="00364B71" w14:paraId="4B15876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677D4DC" w14:textId="77777777" w:rsidR="00364B71" w:rsidRPr="00364B71" w:rsidRDefault="00364B71" w:rsidP="00364B71">
            <w:pPr>
              <w:rPr>
                <w:lang w:val="en-PK"/>
              </w:rPr>
            </w:pPr>
            <w:r w:rsidRPr="00364B71">
              <w:rPr>
                <w:lang w:val="en-PK"/>
              </w:rPr>
              <w:t>4900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2DC2F4" w14:textId="77777777" w:rsidR="00364B71" w:rsidRPr="00364B71" w:rsidRDefault="00364B71" w:rsidP="00364B71">
            <w:pPr>
              <w:rPr>
                <w:lang w:val="en-PK"/>
              </w:rPr>
            </w:pPr>
            <w:r w:rsidRPr="00364B71">
              <w:rPr>
                <w:lang w:val="en-PK"/>
              </w:rPr>
              <w:t>sha1($salt.$pass.$salt)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9CEBFA" w14:textId="77777777" w:rsidR="00364B71" w:rsidRPr="00364B71" w:rsidRDefault="00364B71" w:rsidP="00364B71">
            <w:pPr>
              <w:rPr>
                <w:lang w:val="en-PK"/>
              </w:rPr>
            </w:pPr>
            <w:r w:rsidRPr="00364B71">
              <w:rPr>
                <w:lang w:val="en-PK"/>
              </w:rPr>
              <w:t>85087a691a55cbb41ae335d459a9121d54080b80:488387841</w:t>
            </w:r>
          </w:p>
        </w:tc>
      </w:tr>
      <w:tr w:rsidR="00364B71" w:rsidRPr="00364B71" w14:paraId="60F1F18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F91D84" w14:textId="77777777" w:rsidR="00364B71" w:rsidRPr="00364B71" w:rsidRDefault="00364B71" w:rsidP="00364B71">
            <w:pPr>
              <w:rPr>
                <w:lang w:val="en-PK"/>
              </w:rPr>
            </w:pPr>
            <w:r w:rsidRPr="00364B71">
              <w:rPr>
                <w:lang w:val="en-PK"/>
              </w:rPr>
              <w:t>5100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EE1E47" w14:textId="77777777" w:rsidR="00364B71" w:rsidRPr="00364B71" w:rsidRDefault="00364B71" w:rsidP="00364B71">
            <w:pPr>
              <w:rPr>
                <w:lang w:val="en-PK"/>
              </w:rPr>
            </w:pPr>
            <w:r w:rsidRPr="00364B71">
              <w:rPr>
                <w:lang w:val="en-PK"/>
              </w:rPr>
              <w:t>Half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0C7505" w14:textId="77777777" w:rsidR="00364B71" w:rsidRPr="00364B71" w:rsidRDefault="00364B71" w:rsidP="00364B71">
            <w:pPr>
              <w:rPr>
                <w:lang w:val="en-PK"/>
              </w:rPr>
            </w:pPr>
            <w:r w:rsidRPr="00364B71">
              <w:rPr>
                <w:lang w:val="en-PK"/>
              </w:rPr>
              <w:t>8743b52063cd8409</w:t>
            </w:r>
          </w:p>
        </w:tc>
      </w:tr>
      <w:tr w:rsidR="00364B71" w:rsidRPr="00364B71" w14:paraId="60C7CC4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CB57B4" w14:textId="77777777" w:rsidR="00364B71" w:rsidRPr="00364B71" w:rsidRDefault="00364B71" w:rsidP="00364B71">
            <w:pPr>
              <w:rPr>
                <w:lang w:val="en-PK"/>
              </w:rPr>
            </w:pPr>
            <w:r w:rsidRPr="00364B71">
              <w:rPr>
                <w:lang w:val="en-PK"/>
              </w:rPr>
              <w:t>5200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F06CCE" w14:textId="77777777" w:rsidR="00364B71" w:rsidRPr="00364B71" w:rsidRDefault="00364B71" w:rsidP="00364B71">
            <w:pPr>
              <w:rPr>
                <w:lang w:val="en-PK"/>
              </w:rPr>
            </w:pPr>
            <w:r w:rsidRPr="00364B71">
              <w:rPr>
                <w:lang w:val="en-PK"/>
              </w:rPr>
              <w:t>Password Safe v3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8B0191" w14:textId="77777777" w:rsidR="00364B71" w:rsidRPr="00364B71" w:rsidRDefault="00364B71" w:rsidP="00364B71">
            <w:pPr>
              <w:rPr>
                <w:lang w:val="en-PK"/>
              </w:rPr>
            </w:pPr>
            <w:hyperlink r:id="rId7" w:tooltip="https://hashcat.net/misc/example_hashes/hashcat.psafe3" w:history="1">
              <w:r w:rsidRPr="00364B71">
                <w:rPr>
                  <w:rStyle w:val="Hyperlink"/>
                  <w:lang w:val="en-PK"/>
                </w:rPr>
                <w:t>https://hashcat.net/misc/example_hashes/hashcat.psafe3</w:t>
              </w:r>
            </w:hyperlink>
          </w:p>
        </w:tc>
      </w:tr>
      <w:tr w:rsidR="00364B71" w:rsidRPr="00364B71" w14:paraId="09FA791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F486E6" w14:textId="77777777" w:rsidR="00364B71" w:rsidRPr="00364B71" w:rsidRDefault="00364B71" w:rsidP="00364B71">
            <w:pPr>
              <w:rPr>
                <w:lang w:val="en-PK"/>
              </w:rPr>
            </w:pPr>
            <w:r w:rsidRPr="00364B71">
              <w:rPr>
                <w:lang w:val="en-PK"/>
              </w:rPr>
              <w:t>53</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E80DDB" w14:textId="77777777" w:rsidR="00364B71" w:rsidRPr="00364B71" w:rsidRDefault="00364B71" w:rsidP="00364B71">
            <w:pPr>
              <w:rPr>
                <w:lang w:val="en-PK"/>
              </w:rPr>
            </w:pPr>
            <w:r w:rsidRPr="00364B71">
              <w:rPr>
                <w:lang w:val="en-PK"/>
              </w:rPr>
              <w:lastRenderedPageBreak/>
              <w:t>IKE-PSK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685E67" w14:textId="77777777" w:rsidR="00364B71" w:rsidRPr="00364B71" w:rsidRDefault="00364B71" w:rsidP="00364B71">
            <w:pPr>
              <w:rPr>
                <w:lang w:val="en-PK"/>
              </w:rPr>
            </w:pPr>
            <w:hyperlink r:id="rId8" w:tooltip="https://hashcat.net/misc/example_hashes/hashcat.ikemd5" w:history="1">
              <w:r w:rsidRPr="00364B71">
                <w:rPr>
                  <w:rStyle w:val="Hyperlink"/>
                  <w:lang w:val="en-PK"/>
                </w:rPr>
                <w:t>https://hashcat.net/misc/example_hashes/hashcat.ikemd5</w:t>
              </w:r>
            </w:hyperlink>
          </w:p>
        </w:tc>
      </w:tr>
      <w:tr w:rsidR="00364B71" w:rsidRPr="00364B71" w14:paraId="261AE6E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0397B4" w14:textId="77777777" w:rsidR="00364B71" w:rsidRPr="00364B71" w:rsidRDefault="00364B71" w:rsidP="00364B71">
            <w:pPr>
              <w:rPr>
                <w:lang w:val="en-PK"/>
              </w:rPr>
            </w:pPr>
            <w:r w:rsidRPr="00364B71">
              <w:rPr>
                <w:lang w:val="en-PK"/>
              </w:rPr>
              <w:t>5400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DFD15F" w14:textId="77777777" w:rsidR="00364B71" w:rsidRPr="00364B71" w:rsidRDefault="00364B71" w:rsidP="00364B71">
            <w:pPr>
              <w:rPr>
                <w:lang w:val="en-PK"/>
              </w:rPr>
            </w:pPr>
            <w:r w:rsidRPr="00364B71">
              <w:rPr>
                <w:lang w:val="en-PK"/>
              </w:rPr>
              <w:t>IKE-PSK 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700274" w14:textId="77777777" w:rsidR="00364B71" w:rsidRPr="00364B71" w:rsidRDefault="00364B71" w:rsidP="00364B71">
            <w:pPr>
              <w:rPr>
                <w:lang w:val="en-PK"/>
              </w:rPr>
            </w:pPr>
            <w:hyperlink r:id="rId9" w:tooltip="https://hashcat.net/misc/example_hashes/hashcat.ikesha1" w:history="1">
              <w:r w:rsidRPr="00364B71">
                <w:rPr>
                  <w:rStyle w:val="Hyperlink"/>
                  <w:lang w:val="en-PK"/>
                </w:rPr>
                <w:t>https://hashcat.net/misc/example_hashes/hashcat.ikesha1</w:t>
              </w:r>
            </w:hyperlink>
          </w:p>
        </w:tc>
      </w:tr>
      <w:tr w:rsidR="00364B71" w:rsidRPr="00364B71" w14:paraId="25E6047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19A9D9" w14:textId="77777777" w:rsidR="00364B71" w:rsidRPr="00364B71" w:rsidRDefault="00364B71" w:rsidP="00364B71">
            <w:pPr>
              <w:rPr>
                <w:lang w:val="en-PK"/>
              </w:rPr>
            </w:pPr>
            <w:r w:rsidRPr="00364B71">
              <w:rPr>
                <w:lang w:val="en-PK"/>
              </w:rPr>
              <w:t>5500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95D9EE" w14:textId="77777777" w:rsidR="00364B71" w:rsidRPr="00364B71" w:rsidRDefault="00364B71" w:rsidP="00364B71">
            <w:pPr>
              <w:rPr>
                <w:lang w:val="en-PK"/>
              </w:rPr>
            </w:pPr>
            <w:r w:rsidRPr="00364B71">
              <w:rPr>
                <w:lang w:val="en-PK"/>
              </w:rPr>
              <w:t>NetNTLMv1 / NetNTLMv1+ESS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FD628C0" w14:textId="77777777" w:rsidR="00364B71" w:rsidRPr="00364B71" w:rsidRDefault="00364B71" w:rsidP="00364B71">
            <w:pPr>
              <w:rPr>
                <w:lang w:val="en-PK"/>
              </w:rPr>
            </w:pPr>
            <w:r w:rsidRPr="00364B71">
              <w:rPr>
                <w:lang w:val="en-PK"/>
              </w:rPr>
              <w:t>u4-netntlm::kNS:338d08f8e26de93300000000000000000000000000000000:9526fb8c23a90751cdd619b6cea564742e1e4bf33006ba41:cb8086049ec4736c</w:t>
            </w:r>
          </w:p>
        </w:tc>
      </w:tr>
      <w:tr w:rsidR="00364B71" w:rsidRPr="00364B71" w14:paraId="271FE92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4585B0" w14:textId="77777777" w:rsidR="00364B71" w:rsidRPr="00364B71" w:rsidRDefault="00364B71" w:rsidP="00364B71">
            <w:pPr>
              <w:rPr>
                <w:lang w:val="en-PK"/>
              </w:rPr>
            </w:pPr>
            <w:r w:rsidRPr="00364B71">
              <w:rPr>
                <w:lang w:val="en-PK"/>
              </w:rPr>
              <w:t>5600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265ADB" w14:textId="77777777" w:rsidR="00364B71" w:rsidRPr="00364B71" w:rsidRDefault="00364B71" w:rsidP="00364B71">
            <w:pPr>
              <w:rPr>
                <w:lang w:val="en-PK"/>
              </w:rPr>
            </w:pPr>
            <w:r w:rsidRPr="00364B71">
              <w:rPr>
                <w:lang w:val="en-PK"/>
              </w:rPr>
              <w:t>NetNTLMv2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7888AC" w14:textId="77777777" w:rsidR="00364B71" w:rsidRPr="00364B71" w:rsidRDefault="00364B71" w:rsidP="00364B71">
            <w:pPr>
              <w:rPr>
                <w:lang w:val="en-PK"/>
              </w:rPr>
            </w:pPr>
            <w:r w:rsidRPr="00364B71">
              <w:rPr>
                <w:lang w:val="en-PK"/>
              </w:rPr>
              <w:t>admin::N46iSNekpT:08ca45b7d7ea58ee:88dcbe4446168966a153a0064958dac6:5c7830315c7830310000000000000b45c67103d07d7b95acd12ffa11230e0000000052920b85f78d013c31cdb3b92f5d765c783030</w:t>
            </w:r>
          </w:p>
        </w:tc>
      </w:tr>
      <w:tr w:rsidR="00364B71" w:rsidRPr="00364B71" w14:paraId="2B5685F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405FA1" w14:textId="77777777" w:rsidR="00364B71" w:rsidRPr="00364B71" w:rsidRDefault="00364B71" w:rsidP="00364B71">
            <w:pPr>
              <w:rPr>
                <w:lang w:val="en-PK"/>
              </w:rPr>
            </w:pPr>
            <w:r w:rsidRPr="00364B71">
              <w:rPr>
                <w:lang w:val="en-PK"/>
              </w:rPr>
              <w:t>5700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A14A86" w14:textId="77777777" w:rsidR="00364B71" w:rsidRPr="00364B71" w:rsidRDefault="00364B71" w:rsidP="00364B71">
            <w:pPr>
              <w:rPr>
                <w:lang w:val="en-PK"/>
              </w:rPr>
            </w:pPr>
            <w:r w:rsidRPr="00364B71">
              <w:rPr>
                <w:lang w:val="en-PK"/>
              </w:rPr>
              <w:t>Cisco-IOS type 4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B4E8E0" w14:textId="77777777" w:rsidR="00364B71" w:rsidRPr="00364B71" w:rsidRDefault="00364B71" w:rsidP="00364B71">
            <w:pPr>
              <w:rPr>
                <w:lang w:val="en-PK"/>
              </w:rPr>
            </w:pPr>
            <w:r w:rsidRPr="00364B71">
              <w:rPr>
                <w:lang w:val="en-PK"/>
              </w:rPr>
              <w:t>2btjjy78REtmYkkW0csHUbJZOstRXoWdX1mGrmmfeHI</w:t>
            </w:r>
          </w:p>
        </w:tc>
      </w:tr>
      <w:tr w:rsidR="00364B71" w:rsidRPr="00364B71" w14:paraId="6B1B9CB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5DE4C4" w14:textId="77777777" w:rsidR="00364B71" w:rsidRPr="00364B71" w:rsidRDefault="00364B71" w:rsidP="00364B71">
            <w:pPr>
              <w:rPr>
                <w:lang w:val="en-PK"/>
              </w:rPr>
            </w:pPr>
            <w:r w:rsidRPr="00364B71">
              <w:rPr>
                <w:lang w:val="en-PK"/>
              </w:rPr>
              <w:lastRenderedPageBreak/>
              <w:t>5800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1E0818" w14:textId="77777777" w:rsidR="00364B71" w:rsidRPr="00364B71" w:rsidRDefault="00364B71" w:rsidP="00364B71">
            <w:pPr>
              <w:rPr>
                <w:lang w:val="en-PK"/>
              </w:rPr>
            </w:pPr>
            <w:r w:rsidRPr="00364B71">
              <w:rPr>
                <w:lang w:val="en-PK"/>
              </w:rPr>
              <w:t>Samsung Android Password/PIN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297933" w14:textId="77777777" w:rsidR="00364B71" w:rsidRPr="00364B71" w:rsidRDefault="00364B71" w:rsidP="00364B71">
            <w:pPr>
              <w:rPr>
                <w:lang w:val="en-PK"/>
              </w:rPr>
            </w:pPr>
            <w:r w:rsidRPr="00364B71">
              <w:rPr>
                <w:lang w:val="en-PK"/>
              </w:rPr>
              <w:t>0223b799d526b596fe4ba5628b9e65068227e68e:f6d45822728ddb2c</w:t>
            </w:r>
          </w:p>
        </w:tc>
      </w:tr>
      <w:tr w:rsidR="00364B71" w:rsidRPr="00364B71" w14:paraId="444B6E3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586783" w14:textId="77777777" w:rsidR="00364B71" w:rsidRPr="00364B71" w:rsidRDefault="00364B71" w:rsidP="00364B71">
            <w:pPr>
              <w:rPr>
                <w:lang w:val="en-PK"/>
              </w:rPr>
            </w:pPr>
            <w:r w:rsidRPr="00364B71">
              <w:rPr>
                <w:lang w:val="en-PK"/>
              </w:rPr>
              <w:t>6000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87BB45" w14:textId="77777777" w:rsidR="00364B71" w:rsidRPr="00364B71" w:rsidRDefault="00364B71" w:rsidP="00364B71">
            <w:pPr>
              <w:rPr>
                <w:lang w:val="en-PK"/>
              </w:rPr>
            </w:pPr>
            <w:r w:rsidRPr="00364B71">
              <w:rPr>
                <w:lang w:val="en-PK"/>
              </w:rPr>
              <w:t>RIPEMD-160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28261F" w14:textId="77777777" w:rsidR="00364B71" w:rsidRPr="00364B71" w:rsidRDefault="00364B71" w:rsidP="00364B71">
            <w:pPr>
              <w:rPr>
                <w:lang w:val="en-PK"/>
              </w:rPr>
            </w:pPr>
            <w:r w:rsidRPr="00364B71">
              <w:rPr>
                <w:lang w:val="en-PK"/>
              </w:rPr>
              <w:t>012cb9b334ec1aeb71a9c8ce85586082467f7eb6</w:t>
            </w:r>
          </w:p>
        </w:tc>
      </w:tr>
      <w:tr w:rsidR="00364B71" w:rsidRPr="00364B71" w14:paraId="3FC7902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D036F5" w14:textId="77777777" w:rsidR="00364B71" w:rsidRPr="00364B71" w:rsidRDefault="00364B71" w:rsidP="00364B71">
            <w:pPr>
              <w:rPr>
                <w:lang w:val="en-PK"/>
              </w:rPr>
            </w:pPr>
            <w:r w:rsidRPr="00364B71">
              <w:rPr>
                <w:lang w:val="en-PK"/>
              </w:rPr>
              <w:t>6100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D91BF5" w14:textId="77777777" w:rsidR="00364B71" w:rsidRPr="00364B71" w:rsidRDefault="00364B71" w:rsidP="00364B71">
            <w:pPr>
              <w:rPr>
                <w:lang w:val="en-PK"/>
              </w:rPr>
            </w:pPr>
            <w:r w:rsidRPr="00364B71">
              <w:rPr>
                <w:lang w:val="en-PK"/>
              </w:rPr>
              <w:t>Whirlpool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1286BA" w14:textId="77777777" w:rsidR="00364B71" w:rsidRPr="00364B71" w:rsidRDefault="00364B71" w:rsidP="00364B71">
            <w:pPr>
              <w:rPr>
                <w:lang w:val="en-PK"/>
              </w:rPr>
            </w:pPr>
            <w:r w:rsidRPr="00364B71">
              <w:rPr>
                <w:lang w:val="en-PK"/>
              </w:rPr>
              <w:t>7ca8eaaaa15eaa4c038b4c47b9313e92da827c06940e69947f85bc0fbef3eb8fd254da220ad9e208b6b28f6bb9be31dd760f1fdb26112d83f87d96b416a4d258</w:t>
            </w:r>
          </w:p>
        </w:tc>
      </w:tr>
      <w:tr w:rsidR="00364B71" w:rsidRPr="00364B71" w14:paraId="7F70F35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F2B289" w14:textId="77777777" w:rsidR="00364B71" w:rsidRPr="00364B71" w:rsidRDefault="00364B71" w:rsidP="00364B71">
            <w:pPr>
              <w:rPr>
                <w:lang w:val="en-PK"/>
              </w:rPr>
            </w:pPr>
            <w:r w:rsidRPr="00364B71">
              <w:rPr>
                <w:lang w:val="en-PK"/>
              </w:rPr>
              <w:t>6211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B827B5" w14:textId="77777777" w:rsidR="00364B71" w:rsidRPr="00364B71" w:rsidRDefault="00364B71" w:rsidP="00364B71">
            <w:pPr>
              <w:rPr>
                <w:lang w:val="en-PK"/>
              </w:rPr>
            </w:pPr>
            <w:r w:rsidRPr="00364B71">
              <w:rPr>
                <w:lang w:val="en-PK"/>
              </w:rPr>
              <w:t>TrueCrypt 5.0+ PBKDF2-HMAC-RIPEMD160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D820D8" w14:textId="77777777" w:rsidR="00364B71" w:rsidRPr="00364B71" w:rsidRDefault="00364B71" w:rsidP="00364B71">
            <w:pPr>
              <w:rPr>
                <w:lang w:val="en-PK"/>
              </w:rPr>
            </w:pPr>
            <w:hyperlink r:id="rId10" w:tooltip="https://hashcat.net/misc/example_hashes/hashcat_ripemd160_aes.tc" w:history="1">
              <w:r w:rsidRPr="00364B71">
                <w:rPr>
                  <w:rStyle w:val="Hyperlink"/>
                  <w:lang w:val="en-PK"/>
                </w:rPr>
                <w:t>https://hashcat.net/misc/example_hashes/hashcat_ripemd160_aes.tc</w:t>
              </w:r>
            </w:hyperlink>
          </w:p>
        </w:tc>
      </w:tr>
      <w:tr w:rsidR="00364B71" w:rsidRPr="00364B71" w14:paraId="72F2CE4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34D1B0" w14:textId="77777777" w:rsidR="00364B71" w:rsidRPr="00364B71" w:rsidRDefault="00364B71" w:rsidP="00364B71">
            <w:pPr>
              <w:rPr>
                <w:lang w:val="en-PK"/>
              </w:rPr>
            </w:pPr>
            <w:r w:rsidRPr="00364B71">
              <w:rPr>
                <w:lang w:val="en-PK"/>
              </w:rPr>
              <w:t>62</w:t>
            </w:r>
            <w:r w:rsidRPr="00364B71">
              <w:rPr>
                <w:lang w:val="en-PK"/>
              </w:rPr>
              <w:lastRenderedPageBreak/>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5D0882" w14:textId="77777777" w:rsidR="00364B71" w:rsidRPr="00364B71" w:rsidRDefault="00364B71" w:rsidP="00364B71">
            <w:pPr>
              <w:rPr>
                <w:lang w:val="en-PK"/>
              </w:rPr>
            </w:pPr>
            <w:r w:rsidRPr="00364B71">
              <w:rPr>
                <w:lang w:val="en-PK"/>
              </w:rPr>
              <w:lastRenderedPageBreak/>
              <w:t>TrueCrypt 5.0+ PBKDF2-HMAC-</w:t>
            </w:r>
            <w:r w:rsidRPr="00364B71">
              <w:rPr>
                <w:lang w:val="en-PK"/>
              </w:rPr>
              <w:lastRenderedPageBreak/>
              <w:t>RIPEMD160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1C2637" w14:textId="77777777" w:rsidR="00364B71" w:rsidRPr="00364B71" w:rsidRDefault="00364B71" w:rsidP="00364B71">
            <w:pPr>
              <w:rPr>
                <w:lang w:val="en-PK"/>
              </w:rPr>
            </w:pPr>
            <w:hyperlink r:id="rId11" w:tooltip="https://hashcat.net/misc/example_hashes/hashcat_ripemd160_serpent.tc" w:history="1">
              <w:r w:rsidRPr="00364B71">
                <w:rPr>
                  <w:rStyle w:val="Hyperlink"/>
                  <w:lang w:val="en-PK"/>
                </w:rPr>
                <w:t>https://hashcat.net/misc/example_hashes/hashcat_ripemd160_serpent.tc</w:t>
              </w:r>
            </w:hyperlink>
          </w:p>
        </w:tc>
      </w:tr>
      <w:tr w:rsidR="00364B71" w:rsidRPr="00364B71" w14:paraId="6511434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E0E391" w14:textId="77777777" w:rsidR="00364B71" w:rsidRPr="00364B71" w:rsidRDefault="00364B71" w:rsidP="00364B71">
            <w:pPr>
              <w:rPr>
                <w:lang w:val="en-PK"/>
              </w:rPr>
            </w:pPr>
            <w:r w:rsidRPr="00364B71">
              <w:rPr>
                <w:lang w:val="en-PK"/>
              </w:rPr>
              <w:t>6211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872717" w14:textId="77777777" w:rsidR="00364B71" w:rsidRPr="00364B71" w:rsidRDefault="00364B71" w:rsidP="00364B71">
            <w:pPr>
              <w:rPr>
                <w:lang w:val="en-PK"/>
              </w:rPr>
            </w:pPr>
            <w:r w:rsidRPr="00364B71">
              <w:rPr>
                <w:lang w:val="en-PK"/>
              </w:rPr>
              <w:t>TrueCrypt 5.0+ PBKDF2-HMAC-RIPEMD160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F36909" w14:textId="77777777" w:rsidR="00364B71" w:rsidRPr="00364B71" w:rsidRDefault="00364B71" w:rsidP="00364B71">
            <w:pPr>
              <w:rPr>
                <w:lang w:val="en-PK"/>
              </w:rPr>
            </w:pPr>
            <w:hyperlink r:id="rId12" w:tooltip="https://hashcat.net/misc/example_hashes/hashcat_ripemd160_twofish.tc" w:history="1">
              <w:r w:rsidRPr="00364B71">
                <w:rPr>
                  <w:rStyle w:val="Hyperlink"/>
                  <w:lang w:val="en-PK"/>
                </w:rPr>
                <w:t>https://hashcat.net/misc/example_hashes/hashcat_ripemd160_twofish.tc</w:t>
              </w:r>
            </w:hyperlink>
          </w:p>
        </w:tc>
      </w:tr>
      <w:tr w:rsidR="00364B71" w:rsidRPr="00364B71" w14:paraId="1CC6A0F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4EDFCB" w14:textId="77777777" w:rsidR="00364B71" w:rsidRPr="00364B71" w:rsidRDefault="00364B71" w:rsidP="00364B71">
            <w:pPr>
              <w:rPr>
                <w:lang w:val="en-PK"/>
              </w:rPr>
            </w:pPr>
            <w:r w:rsidRPr="00364B71">
              <w:rPr>
                <w:lang w:val="en-PK"/>
              </w:rPr>
              <w:t>6212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EC6942" w14:textId="77777777" w:rsidR="00364B71" w:rsidRPr="00364B71" w:rsidRDefault="00364B71" w:rsidP="00364B71">
            <w:pPr>
              <w:rPr>
                <w:lang w:val="en-PK"/>
              </w:rPr>
            </w:pPr>
            <w:r w:rsidRPr="00364B71">
              <w:rPr>
                <w:lang w:val="en-PK"/>
              </w:rPr>
              <w:t>TrueCrypt 5.0+ PBKDF2-HMAC-RIPEMD160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8EBBC7" w14:textId="77777777" w:rsidR="00364B71" w:rsidRPr="00364B71" w:rsidRDefault="00364B71" w:rsidP="00364B71">
            <w:pPr>
              <w:rPr>
                <w:lang w:val="en-PK"/>
              </w:rPr>
            </w:pPr>
            <w:hyperlink r:id="rId13" w:tooltip="https://hashcat.net/misc/example_hashes/hashcat_ripemd160_aes-twofish.tc" w:history="1">
              <w:r w:rsidRPr="00364B71">
                <w:rPr>
                  <w:rStyle w:val="Hyperlink"/>
                  <w:lang w:val="en-PK"/>
                </w:rPr>
                <w:t>https://hashcat.net/misc/example_hashes/hashcat_ripemd160_aes-twofish.tc</w:t>
              </w:r>
            </w:hyperlink>
          </w:p>
        </w:tc>
      </w:tr>
      <w:tr w:rsidR="00364B71" w:rsidRPr="00364B71" w14:paraId="3125423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1A6EF1" w14:textId="77777777" w:rsidR="00364B71" w:rsidRPr="00364B71" w:rsidRDefault="00364B71" w:rsidP="00364B71">
            <w:pPr>
              <w:rPr>
                <w:lang w:val="en-PK"/>
              </w:rPr>
            </w:pPr>
            <w:r w:rsidRPr="00364B71">
              <w:rPr>
                <w:lang w:val="en-PK"/>
              </w:rPr>
              <w:t>6213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1EB80B" w14:textId="77777777" w:rsidR="00364B71" w:rsidRPr="00364B71" w:rsidRDefault="00364B71" w:rsidP="00364B71">
            <w:pPr>
              <w:rPr>
                <w:lang w:val="en-PK"/>
              </w:rPr>
            </w:pPr>
            <w:r w:rsidRPr="00364B71">
              <w:rPr>
                <w:lang w:val="en-PK"/>
              </w:rPr>
              <w:t>TrueCrypt 5.0+ PBKDF2-HMAC-RIPEMD160 + AES-Twofish-Serpent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5874315" w14:textId="77777777" w:rsidR="00364B71" w:rsidRPr="00364B71" w:rsidRDefault="00364B71" w:rsidP="00364B71">
            <w:pPr>
              <w:rPr>
                <w:lang w:val="en-PK"/>
              </w:rPr>
            </w:pPr>
            <w:hyperlink r:id="rId14" w:tooltip="https://hashcat.net/misc/example_hashes/hashcat_ripemd160_aes-twofish-serpent.tc" w:history="1">
              <w:r w:rsidRPr="00364B71">
                <w:rPr>
                  <w:rStyle w:val="Hyperlink"/>
                  <w:lang w:val="en-PK"/>
                </w:rPr>
                <w:t>https://hashcat.net/misc/example_hashes/hashcat_ripemd160_aes-twofish-serpent.tc</w:t>
              </w:r>
            </w:hyperlink>
          </w:p>
        </w:tc>
      </w:tr>
      <w:tr w:rsidR="00364B71" w:rsidRPr="00364B71" w14:paraId="12F9E8E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6AEE2E" w14:textId="77777777" w:rsidR="00364B71" w:rsidRPr="00364B71" w:rsidRDefault="00364B71" w:rsidP="00364B71">
            <w:pPr>
              <w:rPr>
                <w:lang w:val="en-PK"/>
              </w:rPr>
            </w:pPr>
            <w:r w:rsidRPr="00364B71">
              <w:rPr>
                <w:lang w:val="en-PK"/>
              </w:rPr>
              <w:t>62</w:t>
            </w:r>
            <w:r w:rsidRPr="00364B71">
              <w:rPr>
                <w:lang w:val="en-PK"/>
              </w:rPr>
              <w:lastRenderedPageBreak/>
              <w:t>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405A9E" w14:textId="77777777" w:rsidR="00364B71" w:rsidRPr="00364B71" w:rsidRDefault="00364B71" w:rsidP="00364B71">
            <w:pPr>
              <w:rPr>
                <w:lang w:val="en-PK"/>
              </w:rPr>
            </w:pPr>
            <w:r w:rsidRPr="00364B71">
              <w:rPr>
                <w:lang w:val="en-PK"/>
              </w:rPr>
              <w:lastRenderedPageBreak/>
              <w:t>TrueCrypt 5.0+ PBKDF2-</w:t>
            </w:r>
            <w:r w:rsidRPr="00364B71">
              <w:rPr>
                <w:lang w:val="en-PK"/>
              </w:rPr>
              <w:lastRenderedPageBreak/>
              <w:t>HMAC-RIPEMD160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E11545" w14:textId="77777777" w:rsidR="00364B71" w:rsidRPr="00364B71" w:rsidRDefault="00364B71" w:rsidP="00364B71">
            <w:pPr>
              <w:rPr>
                <w:lang w:val="en-PK"/>
              </w:rPr>
            </w:pPr>
            <w:hyperlink r:id="rId15" w:tooltip="https://hashcat.net/misc/example_hashes/hashcat_ripemd160_serpent-aes.tc" w:history="1">
              <w:r w:rsidRPr="00364B71">
                <w:rPr>
                  <w:rStyle w:val="Hyperlink"/>
                  <w:lang w:val="en-PK"/>
                </w:rPr>
                <w:t>https://hashcat.net/misc/example_hashes/hashcat_ripemd160_serpent-aes.tc</w:t>
              </w:r>
            </w:hyperlink>
          </w:p>
        </w:tc>
      </w:tr>
      <w:tr w:rsidR="00364B71" w:rsidRPr="00364B71" w14:paraId="059F4B6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68FB41" w14:textId="77777777" w:rsidR="00364B71" w:rsidRPr="00364B71" w:rsidRDefault="00364B71" w:rsidP="00364B71">
            <w:pPr>
              <w:rPr>
                <w:lang w:val="en-PK"/>
              </w:rPr>
            </w:pPr>
            <w:r w:rsidRPr="00364B71">
              <w:rPr>
                <w:lang w:val="en-PK"/>
              </w:rPr>
              <w:t>6213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7BA078" w14:textId="77777777" w:rsidR="00364B71" w:rsidRPr="00364B71" w:rsidRDefault="00364B71" w:rsidP="00364B71">
            <w:pPr>
              <w:rPr>
                <w:lang w:val="en-PK"/>
              </w:rPr>
            </w:pPr>
            <w:r w:rsidRPr="00364B71">
              <w:rPr>
                <w:lang w:val="en-PK"/>
              </w:rPr>
              <w:t>TrueCrypt 5.0+ PBKDF2-HMAC-RIPEMD160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7C7C362" w14:textId="77777777" w:rsidR="00364B71" w:rsidRPr="00364B71" w:rsidRDefault="00364B71" w:rsidP="00364B71">
            <w:pPr>
              <w:rPr>
                <w:lang w:val="en-PK"/>
              </w:rPr>
            </w:pPr>
            <w:hyperlink r:id="rId16" w:tooltip="https://hashcat.net/misc/example_hashes/hashcat_ripemd160_serpent-twofish-aes.tc" w:history="1">
              <w:r w:rsidRPr="00364B71">
                <w:rPr>
                  <w:rStyle w:val="Hyperlink"/>
                  <w:lang w:val="en-PK"/>
                </w:rPr>
                <w:t>https://hashcat.net/misc/example_hashes/hashcat_ripemd160_serpent-twofish-aes.tc</w:t>
              </w:r>
            </w:hyperlink>
          </w:p>
        </w:tc>
      </w:tr>
      <w:tr w:rsidR="00364B71" w:rsidRPr="00364B71" w14:paraId="6F531B4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1BE510" w14:textId="77777777" w:rsidR="00364B71" w:rsidRPr="00364B71" w:rsidRDefault="00364B71" w:rsidP="00364B71">
            <w:pPr>
              <w:rPr>
                <w:lang w:val="en-PK"/>
              </w:rPr>
            </w:pPr>
            <w:r w:rsidRPr="00364B71">
              <w:rPr>
                <w:lang w:val="en-PK"/>
              </w:rPr>
              <w:t>6212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2F7753" w14:textId="77777777" w:rsidR="00364B71" w:rsidRPr="00364B71" w:rsidRDefault="00364B71" w:rsidP="00364B71">
            <w:pPr>
              <w:rPr>
                <w:lang w:val="en-PK"/>
              </w:rPr>
            </w:pPr>
            <w:r w:rsidRPr="00364B71">
              <w:rPr>
                <w:lang w:val="en-PK"/>
              </w:rPr>
              <w:t>TrueCrypt 5.0+ PBKDF2-HMAC-RIPEMD160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015CD5" w14:textId="77777777" w:rsidR="00364B71" w:rsidRPr="00364B71" w:rsidRDefault="00364B71" w:rsidP="00364B71">
            <w:pPr>
              <w:rPr>
                <w:lang w:val="en-PK"/>
              </w:rPr>
            </w:pPr>
            <w:hyperlink r:id="rId17" w:tooltip="https://hashcat.net/misc/example_hashes/hashcat_ripemd160_twofish-serpent.tc" w:history="1">
              <w:r w:rsidRPr="00364B71">
                <w:rPr>
                  <w:rStyle w:val="Hyperlink"/>
                  <w:lang w:val="en-PK"/>
                </w:rPr>
                <w:t>https://hashcat.net/misc/example_hashes/hashcat_ripemd160_twofish-serpent.tc</w:t>
              </w:r>
            </w:hyperlink>
          </w:p>
        </w:tc>
      </w:tr>
      <w:tr w:rsidR="00364B71" w:rsidRPr="00364B71" w14:paraId="573CF03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49C8E8" w14:textId="77777777" w:rsidR="00364B71" w:rsidRPr="00364B71" w:rsidRDefault="00364B71" w:rsidP="00364B71">
            <w:pPr>
              <w:rPr>
                <w:lang w:val="en-PK"/>
              </w:rPr>
            </w:pPr>
            <w:r w:rsidRPr="00364B71">
              <w:rPr>
                <w:lang w:val="en-PK"/>
              </w:rPr>
              <w:t>6221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AD57F4" w14:textId="77777777" w:rsidR="00364B71" w:rsidRPr="00364B71" w:rsidRDefault="00364B71" w:rsidP="00364B71">
            <w:pPr>
              <w:rPr>
                <w:lang w:val="en-PK"/>
              </w:rPr>
            </w:pPr>
            <w:r w:rsidRPr="00364B71">
              <w:rPr>
                <w:lang w:val="en-PK"/>
              </w:rPr>
              <w:t>TrueCrypt 5.0+ SHA512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140627" w14:textId="77777777" w:rsidR="00364B71" w:rsidRPr="00364B71" w:rsidRDefault="00364B71" w:rsidP="00364B71">
            <w:pPr>
              <w:rPr>
                <w:lang w:val="en-PK"/>
              </w:rPr>
            </w:pPr>
            <w:hyperlink r:id="rId18" w:tooltip="https://hashcat.net/misc/example_hashes/hashcat_sha512_aes.tc" w:history="1">
              <w:r w:rsidRPr="00364B71">
                <w:rPr>
                  <w:rStyle w:val="Hyperlink"/>
                  <w:lang w:val="en-PK"/>
                </w:rPr>
                <w:t>https://hashcat.net/misc/example_hashes/hashcat_sha512_aes.tc</w:t>
              </w:r>
            </w:hyperlink>
          </w:p>
        </w:tc>
      </w:tr>
      <w:tr w:rsidR="00364B71" w:rsidRPr="00364B71" w14:paraId="236A065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D7628A" w14:textId="77777777" w:rsidR="00364B71" w:rsidRPr="00364B71" w:rsidRDefault="00364B71" w:rsidP="00364B71">
            <w:pPr>
              <w:rPr>
                <w:lang w:val="en-PK"/>
              </w:rPr>
            </w:pPr>
            <w:r w:rsidRPr="00364B71">
              <w:rPr>
                <w:lang w:val="en-PK"/>
              </w:rPr>
              <w:lastRenderedPageBreak/>
              <w:t>6221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EC20B2" w14:textId="77777777" w:rsidR="00364B71" w:rsidRPr="00364B71" w:rsidRDefault="00364B71" w:rsidP="00364B71">
            <w:pPr>
              <w:rPr>
                <w:lang w:val="en-PK"/>
              </w:rPr>
            </w:pPr>
            <w:r w:rsidRPr="00364B71">
              <w:rPr>
                <w:lang w:val="en-PK"/>
              </w:rPr>
              <w:t>TrueCrypt 5.0+ SHA512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AF4155" w14:textId="77777777" w:rsidR="00364B71" w:rsidRPr="00364B71" w:rsidRDefault="00364B71" w:rsidP="00364B71">
            <w:pPr>
              <w:rPr>
                <w:lang w:val="en-PK"/>
              </w:rPr>
            </w:pPr>
            <w:hyperlink r:id="rId19" w:tooltip="https://hashcat.net/misc/example_hashes/hashcat_sha512_serpent.tc" w:history="1">
              <w:r w:rsidRPr="00364B71">
                <w:rPr>
                  <w:rStyle w:val="Hyperlink"/>
                  <w:lang w:val="en-PK"/>
                </w:rPr>
                <w:t>https://hashcat.net/misc/example_hashes/hashcat_sha512_serpent.tc</w:t>
              </w:r>
            </w:hyperlink>
          </w:p>
        </w:tc>
      </w:tr>
      <w:tr w:rsidR="00364B71" w:rsidRPr="00364B71" w14:paraId="2719BE4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580F9E3" w14:textId="77777777" w:rsidR="00364B71" w:rsidRPr="00364B71" w:rsidRDefault="00364B71" w:rsidP="00364B71">
            <w:pPr>
              <w:rPr>
                <w:lang w:val="en-PK"/>
              </w:rPr>
            </w:pPr>
            <w:r w:rsidRPr="00364B71">
              <w:rPr>
                <w:lang w:val="en-PK"/>
              </w:rPr>
              <w:t>6221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FF569A" w14:textId="77777777" w:rsidR="00364B71" w:rsidRPr="00364B71" w:rsidRDefault="00364B71" w:rsidP="00364B71">
            <w:pPr>
              <w:rPr>
                <w:lang w:val="en-PK"/>
              </w:rPr>
            </w:pPr>
            <w:r w:rsidRPr="00364B71">
              <w:rPr>
                <w:lang w:val="en-PK"/>
              </w:rPr>
              <w:t>TrueCrypt 5.0+ SHA512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AA2351" w14:textId="77777777" w:rsidR="00364B71" w:rsidRPr="00364B71" w:rsidRDefault="00364B71" w:rsidP="00364B71">
            <w:pPr>
              <w:rPr>
                <w:lang w:val="en-PK"/>
              </w:rPr>
            </w:pPr>
            <w:hyperlink r:id="rId20" w:tooltip="https://hashcat.net/misc/example_hashes/hashcat_sha512_twofish.tc" w:history="1">
              <w:r w:rsidRPr="00364B71">
                <w:rPr>
                  <w:rStyle w:val="Hyperlink"/>
                  <w:lang w:val="en-PK"/>
                </w:rPr>
                <w:t>https://hashcat.net/misc/example_hashes/hashcat_sha512_twofish.tc</w:t>
              </w:r>
            </w:hyperlink>
          </w:p>
        </w:tc>
      </w:tr>
      <w:tr w:rsidR="00364B71" w:rsidRPr="00364B71" w14:paraId="69D4E1D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A6951F" w14:textId="77777777" w:rsidR="00364B71" w:rsidRPr="00364B71" w:rsidRDefault="00364B71" w:rsidP="00364B71">
            <w:pPr>
              <w:rPr>
                <w:lang w:val="en-PK"/>
              </w:rPr>
            </w:pPr>
            <w:r w:rsidRPr="00364B71">
              <w:rPr>
                <w:lang w:val="en-PK"/>
              </w:rPr>
              <w:t>6222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B3977D" w14:textId="77777777" w:rsidR="00364B71" w:rsidRPr="00364B71" w:rsidRDefault="00364B71" w:rsidP="00364B71">
            <w:pPr>
              <w:rPr>
                <w:lang w:val="en-PK"/>
              </w:rPr>
            </w:pPr>
            <w:r w:rsidRPr="00364B71">
              <w:rPr>
                <w:lang w:val="en-PK"/>
              </w:rPr>
              <w:t>TrueCrypt 5.0+ SHA512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C745FE" w14:textId="77777777" w:rsidR="00364B71" w:rsidRPr="00364B71" w:rsidRDefault="00364B71" w:rsidP="00364B71">
            <w:pPr>
              <w:rPr>
                <w:lang w:val="en-PK"/>
              </w:rPr>
            </w:pPr>
            <w:hyperlink r:id="rId21" w:tooltip="https://hashcat.net/misc/example_hashes/hashcat_sha512_aes-twofish.tc" w:history="1">
              <w:r w:rsidRPr="00364B71">
                <w:rPr>
                  <w:rStyle w:val="Hyperlink"/>
                  <w:lang w:val="en-PK"/>
                </w:rPr>
                <w:t>https://hashcat.net/misc/example_hashes/hashcat_sha512_aes-twofish.tc</w:t>
              </w:r>
            </w:hyperlink>
          </w:p>
        </w:tc>
      </w:tr>
      <w:tr w:rsidR="00364B71" w:rsidRPr="00364B71" w14:paraId="28A2791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6E9A4CB" w14:textId="77777777" w:rsidR="00364B71" w:rsidRPr="00364B71" w:rsidRDefault="00364B71" w:rsidP="00364B71">
            <w:pPr>
              <w:rPr>
                <w:lang w:val="en-PK"/>
              </w:rPr>
            </w:pPr>
            <w:r w:rsidRPr="00364B71">
              <w:rPr>
                <w:lang w:val="en-PK"/>
              </w:rPr>
              <w:t>6223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63BA7D" w14:textId="77777777" w:rsidR="00364B71" w:rsidRPr="00364B71" w:rsidRDefault="00364B71" w:rsidP="00364B71">
            <w:pPr>
              <w:rPr>
                <w:lang w:val="en-PK"/>
              </w:rPr>
            </w:pPr>
            <w:r w:rsidRPr="00364B71">
              <w:rPr>
                <w:lang w:val="en-PK"/>
              </w:rPr>
              <w:t>TrueCrypt 5.0+ SHA512 + AES-Twofish-Serpent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F636D6" w14:textId="77777777" w:rsidR="00364B71" w:rsidRPr="00364B71" w:rsidRDefault="00364B71" w:rsidP="00364B71">
            <w:pPr>
              <w:rPr>
                <w:lang w:val="en-PK"/>
              </w:rPr>
            </w:pPr>
            <w:hyperlink r:id="rId22" w:tooltip="https://hashcat.net/misc/example_hashes/hashcat_sha512_aes-twofish-serpent.tc" w:history="1">
              <w:r w:rsidRPr="00364B71">
                <w:rPr>
                  <w:rStyle w:val="Hyperlink"/>
                  <w:lang w:val="en-PK"/>
                </w:rPr>
                <w:t>https://hashcat.net/misc/example_hashes/hashcat_sha512_aes-twofish-serpent.tc</w:t>
              </w:r>
            </w:hyperlink>
          </w:p>
        </w:tc>
      </w:tr>
      <w:tr w:rsidR="00364B71" w:rsidRPr="00364B71" w14:paraId="754B5F0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0C8740" w14:textId="77777777" w:rsidR="00364B71" w:rsidRPr="00364B71" w:rsidRDefault="00364B71" w:rsidP="00364B71">
            <w:pPr>
              <w:rPr>
                <w:lang w:val="en-PK"/>
              </w:rPr>
            </w:pPr>
            <w:r w:rsidRPr="00364B71">
              <w:rPr>
                <w:lang w:val="en-PK"/>
              </w:rPr>
              <w:t>62</w:t>
            </w:r>
            <w:r w:rsidRPr="00364B71">
              <w:rPr>
                <w:lang w:val="en-PK"/>
              </w:rPr>
              <w:lastRenderedPageBreak/>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AD93EC" w14:textId="77777777" w:rsidR="00364B71" w:rsidRPr="00364B71" w:rsidRDefault="00364B71" w:rsidP="00364B71">
            <w:pPr>
              <w:rPr>
                <w:lang w:val="en-PK"/>
              </w:rPr>
            </w:pPr>
            <w:r w:rsidRPr="00364B71">
              <w:rPr>
                <w:lang w:val="en-PK"/>
              </w:rPr>
              <w:lastRenderedPageBreak/>
              <w:t>TrueCrypt 5.0+ SHA512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1066FA" w14:textId="77777777" w:rsidR="00364B71" w:rsidRPr="00364B71" w:rsidRDefault="00364B71" w:rsidP="00364B71">
            <w:pPr>
              <w:rPr>
                <w:lang w:val="en-PK"/>
              </w:rPr>
            </w:pPr>
            <w:hyperlink r:id="rId23" w:tooltip="https://hashcat.net/misc/example_hashes/hashcat_sha512_serpent-aes.tc" w:history="1">
              <w:r w:rsidRPr="00364B71">
                <w:rPr>
                  <w:rStyle w:val="Hyperlink"/>
                  <w:lang w:val="en-PK"/>
                </w:rPr>
                <w:t>https://hashcat.net/misc/example_hashes/hashcat_sha512_serpent-aes.tc</w:t>
              </w:r>
            </w:hyperlink>
          </w:p>
        </w:tc>
      </w:tr>
      <w:tr w:rsidR="00364B71" w:rsidRPr="00364B71" w14:paraId="46FD346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89AA6B" w14:textId="77777777" w:rsidR="00364B71" w:rsidRPr="00364B71" w:rsidRDefault="00364B71" w:rsidP="00364B71">
            <w:pPr>
              <w:rPr>
                <w:lang w:val="en-PK"/>
              </w:rPr>
            </w:pPr>
            <w:r w:rsidRPr="00364B71">
              <w:rPr>
                <w:lang w:val="en-PK"/>
              </w:rPr>
              <w:t>6223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5BB618" w14:textId="77777777" w:rsidR="00364B71" w:rsidRPr="00364B71" w:rsidRDefault="00364B71" w:rsidP="00364B71">
            <w:pPr>
              <w:rPr>
                <w:lang w:val="en-PK"/>
              </w:rPr>
            </w:pPr>
            <w:r w:rsidRPr="00364B71">
              <w:rPr>
                <w:lang w:val="en-PK"/>
              </w:rPr>
              <w:t>TrueCrypt 5.0+ SHA512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658DCA" w14:textId="77777777" w:rsidR="00364B71" w:rsidRPr="00364B71" w:rsidRDefault="00364B71" w:rsidP="00364B71">
            <w:pPr>
              <w:rPr>
                <w:lang w:val="en-PK"/>
              </w:rPr>
            </w:pPr>
            <w:hyperlink r:id="rId24" w:tooltip="https://hashcat.net/misc/example_hashes/hashcat_sha512_serpent-twofish-aes.tc" w:history="1">
              <w:r w:rsidRPr="00364B71">
                <w:rPr>
                  <w:rStyle w:val="Hyperlink"/>
                  <w:lang w:val="en-PK"/>
                </w:rPr>
                <w:t>https://hashcat.net/misc/example_hashes/hashcat_sha512_serpent-twofish-aes.tc</w:t>
              </w:r>
            </w:hyperlink>
          </w:p>
        </w:tc>
      </w:tr>
      <w:tr w:rsidR="00364B71" w:rsidRPr="00364B71" w14:paraId="1EF901B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D05232" w14:textId="77777777" w:rsidR="00364B71" w:rsidRPr="00364B71" w:rsidRDefault="00364B71" w:rsidP="00364B71">
            <w:pPr>
              <w:rPr>
                <w:lang w:val="en-PK"/>
              </w:rPr>
            </w:pPr>
            <w:r w:rsidRPr="00364B71">
              <w:rPr>
                <w:lang w:val="en-PK"/>
              </w:rPr>
              <w:t>6222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EE2EE5" w14:textId="77777777" w:rsidR="00364B71" w:rsidRPr="00364B71" w:rsidRDefault="00364B71" w:rsidP="00364B71">
            <w:pPr>
              <w:rPr>
                <w:lang w:val="en-PK"/>
              </w:rPr>
            </w:pPr>
            <w:r w:rsidRPr="00364B71">
              <w:rPr>
                <w:lang w:val="en-PK"/>
              </w:rPr>
              <w:t>TrueCrypt 5.0+ SHA512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89BBDD" w14:textId="77777777" w:rsidR="00364B71" w:rsidRPr="00364B71" w:rsidRDefault="00364B71" w:rsidP="00364B71">
            <w:pPr>
              <w:rPr>
                <w:lang w:val="en-PK"/>
              </w:rPr>
            </w:pPr>
            <w:hyperlink r:id="rId25" w:tooltip="https://hashcat.net/misc/example_hashes/hashcat_sha512_twofish-serpent.tc" w:history="1">
              <w:r w:rsidRPr="00364B71">
                <w:rPr>
                  <w:rStyle w:val="Hyperlink"/>
                  <w:lang w:val="en-PK"/>
                </w:rPr>
                <w:t>https://hashcat.net/misc/example_hashes/hashcat_sha512_twofish-serpent.tc</w:t>
              </w:r>
            </w:hyperlink>
          </w:p>
        </w:tc>
      </w:tr>
      <w:tr w:rsidR="00364B71" w:rsidRPr="00364B71" w14:paraId="339187D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C3FA63" w14:textId="77777777" w:rsidR="00364B71" w:rsidRPr="00364B71" w:rsidRDefault="00364B71" w:rsidP="00364B71">
            <w:pPr>
              <w:rPr>
                <w:lang w:val="en-PK"/>
              </w:rPr>
            </w:pPr>
            <w:r w:rsidRPr="00364B71">
              <w:rPr>
                <w:lang w:val="en-PK"/>
              </w:rPr>
              <w:t>6231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697C2F" w14:textId="77777777" w:rsidR="00364B71" w:rsidRPr="00364B71" w:rsidRDefault="00364B71" w:rsidP="00364B71">
            <w:pPr>
              <w:rPr>
                <w:lang w:val="en-PK"/>
              </w:rPr>
            </w:pPr>
            <w:r w:rsidRPr="00364B71">
              <w:rPr>
                <w:lang w:val="en-PK"/>
              </w:rPr>
              <w:t>TrueCrypt 5.0+ Whirlpool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CDF734" w14:textId="77777777" w:rsidR="00364B71" w:rsidRPr="00364B71" w:rsidRDefault="00364B71" w:rsidP="00364B71">
            <w:pPr>
              <w:rPr>
                <w:lang w:val="en-PK"/>
              </w:rPr>
            </w:pPr>
            <w:hyperlink r:id="rId26" w:tooltip="https://hashcat.net/misc/example_hashes/hashcat_whirlpool_aes.tc" w:history="1">
              <w:r w:rsidRPr="00364B71">
                <w:rPr>
                  <w:rStyle w:val="Hyperlink"/>
                  <w:lang w:val="en-PK"/>
                </w:rPr>
                <w:t>https://hashcat.net/misc/example_hashes/hashcat_whirlpool_aes.tc</w:t>
              </w:r>
            </w:hyperlink>
          </w:p>
        </w:tc>
      </w:tr>
      <w:tr w:rsidR="00364B71" w:rsidRPr="00364B71" w14:paraId="752829E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143590" w14:textId="77777777" w:rsidR="00364B71" w:rsidRPr="00364B71" w:rsidRDefault="00364B71" w:rsidP="00364B71">
            <w:pPr>
              <w:rPr>
                <w:lang w:val="en-PK"/>
              </w:rPr>
            </w:pPr>
            <w:r w:rsidRPr="00364B71">
              <w:rPr>
                <w:lang w:val="en-PK"/>
              </w:rPr>
              <w:t>6231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57D0F2" w14:textId="77777777" w:rsidR="00364B71" w:rsidRPr="00364B71" w:rsidRDefault="00364B71" w:rsidP="00364B71">
            <w:pPr>
              <w:rPr>
                <w:lang w:val="en-PK"/>
              </w:rPr>
            </w:pPr>
            <w:r w:rsidRPr="00364B71">
              <w:rPr>
                <w:lang w:val="en-PK"/>
              </w:rPr>
              <w:t>TrueCrypt 5.0+ Whirlpool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F7A2AA" w14:textId="77777777" w:rsidR="00364B71" w:rsidRPr="00364B71" w:rsidRDefault="00364B71" w:rsidP="00364B71">
            <w:pPr>
              <w:rPr>
                <w:lang w:val="en-PK"/>
              </w:rPr>
            </w:pPr>
            <w:hyperlink r:id="rId27" w:tooltip="https://hashcat.net/misc/example_hashes/hashcat_whirlpool_serpent.tc" w:history="1">
              <w:r w:rsidRPr="00364B71">
                <w:rPr>
                  <w:rStyle w:val="Hyperlink"/>
                  <w:lang w:val="en-PK"/>
                </w:rPr>
                <w:t>https://hashcat.net/misc/example_hashes/hashcat_whirlpool_serpent.tc</w:t>
              </w:r>
            </w:hyperlink>
          </w:p>
        </w:tc>
      </w:tr>
      <w:tr w:rsidR="00364B71" w:rsidRPr="00364B71" w14:paraId="7197486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DD3E98" w14:textId="77777777" w:rsidR="00364B71" w:rsidRPr="00364B71" w:rsidRDefault="00364B71" w:rsidP="00364B71">
            <w:pPr>
              <w:rPr>
                <w:lang w:val="en-PK"/>
              </w:rPr>
            </w:pPr>
            <w:r w:rsidRPr="00364B71">
              <w:rPr>
                <w:lang w:val="en-PK"/>
              </w:rPr>
              <w:lastRenderedPageBreak/>
              <w:t>6231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B70A6F" w14:textId="77777777" w:rsidR="00364B71" w:rsidRPr="00364B71" w:rsidRDefault="00364B71" w:rsidP="00364B71">
            <w:pPr>
              <w:rPr>
                <w:lang w:val="en-PK"/>
              </w:rPr>
            </w:pPr>
            <w:r w:rsidRPr="00364B71">
              <w:rPr>
                <w:lang w:val="en-PK"/>
              </w:rPr>
              <w:t>TrueCrypt 5.0+ Whirlpool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182D87" w14:textId="77777777" w:rsidR="00364B71" w:rsidRPr="00364B71" w:rsidRDefault="00364B71" w:rsidP="00364B71">
            <w:pPr>
              <w:rPr>
                <w:lang w:val="en-PK"/>
              </w:rPr>
            </w:pPr>
            <w:hyperlink r:id="rId28" w:tooltip="https://hashcat.net/misc/example_hashes/hashcat_whirlpool_twofish.tc" w:history="1">
              <w:r w:rsidRPr="00364B71">
                <w:rPr>
                  <w:rStyle w:val="Hyperlink"/>
                  <w:lang w:val="en-PK"/>
                </w:rPr>
                <w:t>https://hashcat.net/misc/example_hashes/hashcat_whirlpool_twofish.tc</w:t>
              </w:r>
            </w:hyperlink>
          </w:p>
        </w:tc>
      </w:tr>
      <w:tr w:rsidR="00364B71" w:rsidRPr="00364B71" w14:paraId="11D3217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C2096F" w14:textId="77777777" w:rsidR="00364B71" w:rsidRPr="00364B71" w:rsidRDefault="00364B71" w:rsidP="00364B71">
            <w:pPr>
              <w:rPr>
                <w:lang w:val="en-PK"/>
              </w:rPr>
            </w:pPr>
            <w:r w:rsidRPr="00364B71">
              <w:rPr>
                <w:lang w:val="en-PK"/>
              </w:rPr>
              <w:t>6232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F0DC23" w14:textId="77777777" w:rsidR="00364B71" w:rsidRPr="00364B71" w:rsidRDefault="00364B71" w:rsidP="00364B71">
            <w:pPr>
              <w:rPr>
                <w:lang w:val="en-PK"/>
              </w:rPr>
            </w:pPr>
            <w:r w:rsidRPr="00364B71">
              <w:rPr>
                <w:lang w:val="en-PK"/>
              </w:rPr>
              <w:t>TrueCrypt 5.0+ Whirlpool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3A0B60" w14:textId="77777777" w:rsidR="00364B71" w:rsidRPr="00364B71" w:rsidRDefault="00364B71" w:rsidP="00364B71">
            <w:pPr>
              <w:rPr>
                <w:lang w:val="en-PK"/>
              </w:rPr>
            </w:pPr>
            <w:hyperlink r:id="rId29" w:tooltip="https://hashcat.net/misc/example_hashes/hashcat_whirlpool_aes-twofish.tc" w:history="1">
              <w:r w:rsidRPr="00364B71">
                <w:rPr>
                  <w:rStyle w:val="Hyperlink"/>
                  <w:lang w:val="en-PK"/>
                </w:rPr>
                <w:t>https://hashcat.net/misc/example_hashes/hashcat_whirlpool_aes-twofish.tc</w:t>
              </w:r>
            </w:hyperlink>
          </w:p>
        </w:tc>
      </w:tr>
      <w:tr w:rsidR="00364B71" w:rsidRPr="00364B71" w14:paraId="154B1CD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B89A6A" w14:textId="77777777" w:rsidR="00364B71" w:rsidRPr="00364B71" w:rsidRDefault="00364B71" w:rsidP="00364B71">
            <w:pPr>
              <w:rPr>
                <w:lang w:val="en-PK"/>
              </w:rPr>
            </w:pPr>
            <w:r w:rsidRPr="00364B71">
              <w:rPr>
                <w:lang w:val="en-PK"/>
              </w:rPr>
              <w:t>6233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08C4D4" w14:textId="77777777" w:rsidR="00364B71" w:rsidRPr="00364B71" w:rsidRDefault="00364B71" w:rsidP="00364B71">
            <w:pPr>
              <w:rPr>
                <w:lang w:val="en-PK"/>
              </w:rPr>
            </w:pPr>
            <w:r w:rsidRPr="00364B71">
              <w:rPr>
                <w:lang w:val="en-PK"/>
              </w:rPr>
              <w:t>TrueCrypt 5.0+ Whirlpool + AES-Twofish-Serpent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73B747" w14:textId="77777777" w:rsidR="00364B71" w:rsidRPr="00364B71" w:rsidRDefault="00364B71" w:rsidP="00364B71">
            <w:pPr>
              <w:rPr>
                <w:lang w:val="en-PK"/>
              </w:rPr>
            </w:pPr>
            <w:hyperlink r:id="rId30" w:tooltip="https://hashcat.net/misc/example_hashes/hashcat_whirlpool_aes-twofish-serpent.tc" w:history="1">
              <w:r w:rsidRPr="00364B71">
                <w:rPr>
                  <w:rStyle w:val="Hyperlink"/>
                  <w:lang w:val="en-PK"/>
                </w:rPr>
                <w:t>https://hashcat.net/misc/example_hashes/hashcat_whirlpool_aes-twofish-serpent.tc</w:t>
              </w:r>
            </w:hyperlink>
          </w:p>
        </w:tc>
      </w:tr>
      <w:tr w:rsidR="00364B71" w:rsidRPr="00364B71" w14:paraId="49E7305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9D9235" w14:textId="77777777" w:rsidR="00364B71" w:rsidRPr="00364B71" w:rsidRDefault="00364B71" w:rsidP="00364B71">
            <w:pPr>
              <w:rPr>
                <w:lang w:val="en-PK"/>
              </w:rPr>
            </w:pPr>
            <w:r w:rsidRPr="00364B71">
              <w:rPr>
                <w:lang w:val="en-PK"/>
              </w:rPr>
              <w:t>6232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FEE701" w14:textId="77777777" w:rsidR="00364B71" w:rsidRPr="00364B71" w:rsidRDefault="00364B71" w:rsidP="00364B71">
            <w:pPr>
              <w:rPr>
                <w:lang w:val="en-PK"/>
              </w:rPr>
            </w:pPr>
            <w:r w:rsidRPr="00364B71">
              <w:rPr>
                <w:lang w:val="en-PK"/>
              </w:rPr>
              <w:t>TrueCrypt 5.0+ Whirlpool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F0CCA1" w14:textId="77777777" w:rsidR="00364B71" w:rsidRPr="00364B71" w:rsidRDefault="00364B71" w:rsidP="00364B71">
            <w:pPr>
              <w:rPr>
                <w:lang w:val="en-PK"/>
              </w:rPr>
            </w:pPr>
            <w:hyperlink r:id="rId31" w:tooltip="https://hashcat.net/misc/example_hashes/hashcat_whirlpool_serpent-aes.tc" w:history="1">
              <w:r w:rsidRPr="00364B71">
                <w:rPr>
                  <w:rStyle w:val="Hyperlink"/>
                  <w:lang w:val="en-PK"/>
                </w:rPr>
                <w:t>https://hashcat.net/misc/example_hashes/hashcat_whirlpool_serpent-aes.tc</w:t>
              </w:r>
            </w:hyperlink>
          </w:p>
        </w:tc>
      </w:tr>
      <w:tr w:rsidR="00364B71" w:rsidRPr="00364B71" w14:paraId="4715E2B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35D976" w14:textId="77777777" w:rsidR="00364B71" w:rsidRPr="00364B71" w:rsidRDefault="00364B71" w:rsidP="00364B71">
            <w:pPr>
              <w:rPr>
                <w:lang w:val="en-PK"/>
              </w:rPr>
            </w:pPr>
            <w:r w:rsidRPr="00364B71">
              <w:rPr>
                <w:lang w:val="en-PK"/>
              </w:rPr>
              <w:t>62</w:t>
            </w:r>
            <w:r w:rsidRPr="00364B71">
              <w:rPr>
                <w:lang w:val="en-PK"/>
              </w:rPr>
              <w:lastRenderedPageBreak/>
              <w:t>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E460A1" w14:textId="77777777" w:rsidR="00364B71" w:rsidRPr="00364B71" w:rsidRDefault="00364B71" w:rsidP="00364B71">
            <w:pPr>
              <w:rPr>
                <w:lang w:val="en-PK"/>
              </w:rPr>
            </w:pPr>
            <w:r w:rsidRPr="00364B71">
              <w:rPr>
                <w:lang w:val="en-PK"/>
              </w:rPr>
              <w:lastRenderedPageBreak/>
              <w:t xml:space="preserve">TrueCrypt 5.0+ Whirlpool + </w:t>
            </w:r>
            <w:r w:rsidRPr="00364B71">
              <w:rPr>
                <w:lang w:val="en-PK"/>
              </w:rPr>
              <w:lastRenderedPageBreak/>
              <w:t>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5BD561" w14:textId="77777777" w:rsidR="00364B71" w:rsidRPr="00364B71" w:rsidRDefault="00364B71" w:rsidP="00364B71">
            <w:pPr>
              <w:rPr>
                <w:lang w:val="en-PK"/>
              </w:rPr>
            </w:pPr>
            <w:hyperlink r:id="rId32" w:tooltip="https://hashcat.net/misc/example_hashes/hashcat_whirlpool_serpent-twofish-aes.tc" w:history="1">
              <w:r w:rsidRPr="00364B71">
                <w:rPr>
                  <w:rStyle w:val="Hyperlink"/>
                  <w:lang w:val="en-PK"/>
                </w:rPr>
                <w:t>https://hashcat.net/misc/example_hashes/hashcat_whirlpool_serpent-twofish-aes.tc</w:t>
              </w:r>
            </w:hyperlink>
          </w:p>
        </w:tc>
      </w:tr>
      <w:tr w:rsidR="00364B71" w:rsidRPr="00364B71" w14:paraId="6E7584F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A7B00B" w14:textId="77777777" w:rsidR="00364B71" w:rsidRPr="00364B71" w:rsidRDefault="00364B71" w:rsidP="00364B71">
            <w:pPr>
              <w:rPr>
                <w:lang w:val="en-PK"/>
              </w:rPr>
            </w:pPr>
            <w:r w:rsidRPr="00364B71">
              <w:rPr>
                <w:lang w:val="en-PK"/>
              </w:rPr>
              <w:t>6232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1971DC" w14:textId="77777777" w:rsidR="00364B71" w:rsidRPr="00364B71" w:rsidRDefault="00364B71" w:rsidP="00364B71">
            <w:pPr>
              <w:rPr>
                <w:lang w:val="en-PK"/>
              </w:rPr>
            </w:pPr>
            <w:r w:rsidRPr="00364B71">
              <w:rPr>
                <w:lang w:val="en-PK"/>
              </w:rPr>
              <w:t>TrueCrypt 5.0+ Whirlpool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31D2ED" w14:textId="77777777" w:rsidR="00364B71" w:rsidRPr="00364B71" w:rsidRDefault="00364B71" w:rsidP="00364B71">
            <w:pPr>
              <w:rPr>
                <w:lang w:val="en-PK"/>
              </w:rPr>
            </w:pPr>
            <w:hyperlink r:id="rId33" w:tooltip="https://hashcat.net/misc/example_hashes/hashcat_whirlpool_twofish-serpent.tc" w:history="1">
              <w:r w:rsidRPr="00364B71">
                <w:rPr>
                  <w:rStyle w:val="Hyperlink"/>
                  <w:lang w:val="en-PK"/>
                </w:rPr>
                <w:t>https://hashcat.net/misc/example_hashes/hashcat_whirlpool_twofish-serpent.tc</w:t>
              </w:r>
            </w:hyperlink>
          </w:p>
        </w:tc>
      </w:tr>
      <w:tr w:rsidR="00364B71" w:rsidRPr="00364B71" w14:paraId="71D1823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7A1042" w14:textId="77777777" w:rsidR="00364B71" w:rsidRPr="00364B71" w:rsidRDefault="00364B71" w:rsidP="00364B71">
            <w:pPr>
              <w:rPr>
                <w:lang w:val="en-PK"/>
              </w:rPr>
            </w:pPr>
            <w:r w:rsidRPr="00364B71">
              <w:rPr>
                <w:lang w:val="en-PK"/>
              </w:rPr>
              <w:t>6241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CE6D72" w14:textId="77777777" w:rsidR="00364B71" w:rsidRPr="00364B71" w:rsidRDefault="00364B71" w:rsidP="00364B71">
            <w:pPr>
              <w:rPr>
                <w:lang w:val="en-PK"/>
              </w:rPr>
            </w:pPr>
            <w:r w:rsidRPr="00364B71">
              <w:rPr>
                <w:lang w:val="en-PK"/>
              </w:rPr>
              <w:t>TrueCrypt 5.0+ PBKDF2-HMAC-RIPEMD160 + AES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499478" w14:textId="77777777" w:rsidR="00364B71" w:rsidRPr="00364B71" w:rsidRDefault="00364B71" w:rsidP="00364B71">
            <w:pPr>
              <w:rPr>
                <w:lang w:val="en-PK"/>
              </w:rPr>
            </w:pPr>
            <w:hyperlink r:id="rId34" w:tooltip="https://hashcat.net/misc/example_hashes/hashcat_ripemd160_aes_boot.tc" w:history="1">
              <w:r w:rsidRPr="00364B71">
                <w:rPr>
                  <w:rStyle w:val="Hyperlink"/>
                  <w:lang w:val="en-PK"/>
                </w:rPr>
                <w:t>https://hashcat.net/misc/example_hashes/hashcat_ripemd160_aes_boot.tc</w:t>
              </w:r>
            </w:hyperlink>
          </w:p>
        </w:tc>
      </w:tr>
      <w:tr w:rsidR="00364B71" w:rsidRPr="00364B71" w14:paraId="27C96EE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7CF117" w14:textId="77777777" w:rsidR="00364B71" w:rsidRPr="00364B71" w:rsidRDefault="00364B71" w:rsidP="00364B71">
            <w:pPr>
              <w:rPr>
                <w:lang w:val="en-PK"/>
              </w:rPr>
            </w:pPr>
            <w:r w:rsidRPr="00364B71">
              <w:rPr>
                <w:lang w:val="en-PK"/>
              </w:rPr>
              <w:t>6241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39BDED" w14:textId="77777777" w:rsidR="00364B71" w:rsidRPr="00364B71" w:rsidRDefault="00364B71" w:rsidP="00364B71">
            <w:pPr>
              <w:rPr>
                <w:lang w:val="en-PK"/>
              </w:rPr>
            </w:pPr>
            <w:r w:rsidRPr="00364B71">
              <w:rPr>
                <w:lang w:val="en-PK"/>
              </w:rPr>
              <w:t>TrueCrypt 5.0+ PBKDF2-HMAC-RIPEMD160 + Serpent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37D3E8" w14:textId="77777777" w:rsidR="00364B71" w:rsidRPr="00364B71" w:rsidRDefault="00364B71" w:rsidP="00364B71">
            <w:pPr>
              <w:rPr>
                <w:lang w:val="en-PK"/>
              </w:rPr>
            </w:pPr>
            <w:hyperlink r:id="rId35" w:tooltip="https://hashcat.net/misc/example_hashes/hashcat_ripemd160_serpent_boot.tc" w:history="1">
              <w:r w:rsidRPr="00364B71">
                <w:rPr>
                  <w:rStyle w:val="Hyperlink"/>
                  <w:lang w:val="en-PK"/>
                </w:rPr>
                <w:t>https://hashcat.net/misc/example_hashes/hashcat_ripemd160_serpent_boot.tc</w:t>
              </w:r>
            </w:hyperlink>
          </w:p>
        </w:tc>
      </w:tr>
      <w:tr w:rsidR="00364B71" w:rsidRPr="00364B71" w14:paraId="27B6F61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B17FD7" w14:textId="77777777" w:rsidR="00364B71" w:rsidRPr="00364B71" w:rsidRDefault="00364B71" w:rsidP="00364B71">
            <w:pPr>
              <w:rPr>
                <w:lang w:val="en-PK"/>
              </w:rPr>
            </w:pPr>
            <w:r w:rsidRPr="00364B71">
              <w:rPr>
                <w:lang w:val="en-PK"/>
              </w:rPr>
              <w:t>62</w:t>
            </w:r>
            <w:r w:rsidRPr="00364B71">
              <w:rPr>
                <w:lang w:val="en-PK"/>
              </w:rPr>
              <w:lastRenderedPageBreak/>
              <w:t>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5826413" w14:textId="77777777" w:rsidR="00364B71" w:rsidRPr="00364B71" w:rsidRDefault="00364B71" w:rsidP="00364B71">
            <w:pPr>
              <w:rPr>
                <w:lang w:val="en-PK"/>
              </w:rPr>
            </w:pPr>
            <w:r w:rsidRPr="00364B71">
              <w:rPr>
                <w:lang w:val="en-PK"/>
              </w:rPr>
              <w:lastRenderedPageBreak/>
              <w:t>TrueCrypt 5.0+ PBKDF2-HMAC-</w:t>
            </w:r>
            <w:r w:rsidRPr="00364B71">
              <w:rPr>
                <w:lang w:val="en-PK"/>
              </w:rPr>
              <w:lastRenderedPageBreak/>
              <w:t>RIPEMD160 + Twofish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46083D" w14:textId="77777777" w:rsidR="00364B71" w:rsidRPr="00364B71" w:rsidRDefault="00364B71" w:rsidP="00364B71">
            <w:pPr>
              <w:rPr>
                <w:lang w:val="en-PK"/>
              </w:rPr>
            </w:pPr>
            <w:hyperlink r:id="rId36" w:tooltip="https://hashcat.net/misc/example_hashes/hashcat_ripemd160_twofish_boot.tc" w:history="1">
              <w:r w:rsidRPr="00364B71">
                <w:rPr>
                  <w:rStyle w:val="Hyperlink"/>
                  <w:lang w:val="en-PK"/>
                </w:rPr>
                <w:t>https://hashcat.net/misc/example_hashes/hashcat_ripemd160_twofish_boot.tc</w:t>
              </w:r>
            </w:hyperlink>
          </w:p>
        </w:tc>
      </w:tr>
      <w:tr w:rsidR="00364B71" w:rsidRPr="00364B71" w14:paraId="7444F50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0C63DE" w14:textId="77777777" w:rsidR="00364B71" w:rsidRPr="00364B71" w:rsidRDefault="00364B71" w:rsidP="00364B71">
            <w:pPr>
              <w:rPr>
                <w:lang w:val="en-PK"/>
              </w:rPr>
            </w:pPr>
            <w:r w:rsidRPr="00364B71">
              <w:rPr>
                <w:lang w:val="en-PK"/>
              </w:rPr>
              <w:t>6242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60115E" w14:textId="77777777" w:rsidR="00364B71" w:rsidRPr="00364B71" w:rsidRDefault="00364B71" w:rsidP="00364B71">
            <w:pPr>
              <w:rPr>
                <w:lang w:val="en-PK"/>
              </w:rPr>
            </w:pPr>
            <w:r w:rsidRPr="00364B71">
              <w:rPr>
                <w:lang w:val="en-PK"/>
              </w:rPr>
              <w:t>TrueCrypt 5.0+ PBKDF2-HMAC-RIPEMD160 + AES-Twofish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871532" w14:textId="77777777" w:rsidR="00364B71" w:rsidRPr="00364B71" w:rsidRDefault="00364B71" w:rsidP="00364B71">
            <w:pPr>
              <w:rPr>
                <w:lang w:val="en-PK"/>
              </w:rPr>
            </w:pPr>
            <w:hyperlink r:id="rId37" w:tooltip="https://hashcat.net/misc/example_hashes/hashcat_ripemd160_aes-twofish_boot.tc" w:history="1">
              <w:r w:rsidRPr="00364B71">
                <w:rPr>
                  <w:rStyle w:val="Hyperlink"/>
                  <w:lang w:val="en-PK"/>
                </w:rPr>
                <w:t>https://hashcat.net/misc/example_hashes/hashcat_ripemd160_aes-twofish_boot.tc</w:t>
              </w:r>
            </w:hyperlink>
          </w:p>
        </w:tc>
      </w:tr>
      <w:tr w:rsidR="00364B71" w:rsidRPr="00364B71" w14:paraId="146CD2D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7913E4" w14:textId="77777777" w:rsidR="00364B71" w:rsidRPr="00364B71" w:rsidRDefault="00364B71" w:rsidP="00364B71">
            <w:pPr>
              <w:rPr>
                <w:lang w:val="en-PK"/>
              </w:rPr>
            </w:pPr>
            <w:r w:rsidRPr="00364B71">
              <w:rPr>
                <w:lang w:val="en-PK"/>
              </w:rPr>
              <w:t>6243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3FCDF88" w14:textId="77777777" w:rsidR="00364B71" w:rsidRPr="00364B71" w:rsidRDefault="00364B71" w:rsidP="00364B71">
            <w:pPr>
              <w:rPr>
                <w:lang w:val="en-PK"/>
              </w:rPr>
            </w:pPr>
            <w:r w:rsidRPr="00364B71">
              <w:rPr>
                <w:lang w:val="en-PK"/>
              </w:rPr>
              <w:t>TrueCrypt 5.0+ PBKDF2-HMAC-RIPEMD160 + AES-Twofish-Serpent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1825BF" w14:textId="77777777" w:rsidR="00364B71" w:rsidRPr="00364B71" w:rsidRDefault="00364B71" w:rsidP="00364B71">
            <w:pPr>
              <w:rPr>
                <w:lang w:val="en-PK"/>
              </w:rPr>
            </w:pPr>
            <w:hyperlink r:id="rId38" w:tooltip="https://hashcat.net/misc/example_hashes/hashcat_ripemd160_aes-twofish-serpent_boot.tc" w:history="1">
              <w:r w:rsidRPr="00364B71">
                <w:rPr>
                  <w:rStyle w:val="Hyperlink"/>
                  <w:lang w:val="en-PK"/>
                </w:rPr>
                <w:t>https://hashcat.net/misc/example_hashes/hashcat_ripemd160_aes-twofish-serpent_boot.tc</w:t>
              </w:r>
            </w:hyperlink>
          </w:p>
        </w:tc>
      </w:tr>
      <w:tr w:rsidR="00364B71" w:rsidRPr="00364B71" w14:paraId="5FB662E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E1AD18" w14:textId="77777777" w:rsidR="00364B71" w:rsidRPr="00364B71" w:rsidRDefault="00364B71" w:rsidP="00364B71">
            <w:pPr>
              <w:rPr>
                <w:lang w:val="en-PK"/>
              </w:rPr>
            </w:pPr>
            <w:r w:rsidRPr="00364B71">
              <w:rPr>
                <w:lang w:val="en-PK"/>
              </w:rPr>
              <w:t>6242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BA3887" w14:textId="77777777" w:rsidR="00364B71" w:rsidRPr="00364B71" w:rsidRDefault="00364B71" w:rsidP="00364B71">
            <w:pPr>
              <w:rPr>
                <w:lang w:val="en-PK"/>
              </w:rPr>
            </w:pPr>
            <w:r w:rsidRPr="00364B71">
              <w:rPr>
                <w:lang w:val="en-PK"/>
              </w:rPr>
              <w:t>TrueCrypt 5.0+ PBKDF2-HMAC-RIPEMD160 + Serpent-AES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175F79" w14:textId="77777777" w:rsidR="00364B71" w:rsidRPr="00364B71" w:rsidRDefault="00364B71" w:rsidP="00364B71">
            <w:pPr>
              <w:rPr>
                <w:lang w:val="en-PK"/>
              </w:rPr>
            </w:pPr>
            <w:hyperlink r:id="rId39" w:tooltip="https://hashcat.net/misc/example_hashes/hashcat_ripemd160_serpent-aes_boot.tc" w:history="1">
              <w:r w:rsidRPr="00364B71">
                <w:rPr>
                  <w:rStyle w:val="Hyperlink"/>
                  <w:lang w:val="en-PK"/>
                </w:rPr>
                <w:t>https://hashcat.net/misc/example_hashes/hashcat_ripemd160_serpent-aes_boot.tc</w:t>
              </w:r>
            </w:hyperlink>
          </w:p>
        </w:tc>
      </w:tr>
      <w:tr w:rsidR="00364B71" w:rsidRPr="00364B71" w14:paraId="6F1FD1D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FDD9E3" w14:textId="77777777" w:rsidR="00364B71" w:rsidRPr="00364B71" w:rsidRDefault="00364B71" w:rsidP="00364B71">
            <w:pPr>
              <w:rPr>
                <w:lang w:val="en-PK"/>
              </w:rPr>
            </w:pPr>
            <w:r w:rsidRPr="00364B71">
              <w:rPr>
                <w:lang w:val="en-PK"/>
              </w:rPr>
              <w:lastRenderedPageBreak/>
              <w:t>6243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F9CD7B9" w14:textId="77777777" w:rsidR="00364B71" w:rsidRPr="00364B71" w:rsidRDefault="00364B71" w:rsidP="00364B71">
            <w:pPr>
              <w:rPr>
                <w:lang w:val="en-PK"/>
              </w:rPr>
            </w:pPr>
            <w:r w:rsidRPr="00364B71">
              <w:rPr>
                <w:lang w:val="en-PK"/>
              </w:rPr>
              <w:t>TrueCrypt 5.0+ PBKDF2-HMAC-RIPEMD160 + Serpent-Twofish-AES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F0C8A3C" w14:textId="77777777" w:rsidR="00364B71" w:rsidRPr="00364B71" w:rsidRDefault="00364B71" w:rsidP="00364B71">
            <w:pPr>
              <w:rPr>
                <w:lang w:val="en-PK"/>
              </w:rPr>
            </w:pPr>
            <w:hyperlink r:id="rId40" w:tooltip="https://hashcat.net/misc/example_hashes/hashcat_ripemd160_serpent-twofish-aes_boot.tc" w:history="1">
              <w:r w:rsidRPr="00364B71">
                <w:rPr>
                  <w:rStyle w:val="Hyperlink"/>
                  <w:lang w:val="en-PK"/>
                </w:rPr>
                <w:t>https://hashcat.net/misc/example_hashes/hashcat_ripemd160_serpent-twofish-aes_boot.tc</w:t>
              </w:r>
            </w:hyperlink>
          </w:p>
        </w:tc>
      </w:tr>
      <w:tr w:rsidR="00364B71" w:rsidRPr="00364B71" w14:paraId="336762B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2C2588F" w14:textId="77777777" w:rsidR="00364B71" w:rsidRPr="00364B71" w:rsidRDefault="00364B71" w:rsidP="00364B71">
            <w:pPr>
              <w:rPr>
                <w:lang w:val="en-PK"/>
              </w:rPr>
            </w:pPr>
            <w:r w:rsidRPr="00364B71">
              <w:rPr>
                <w:lang w:val="en-PK"/>
              </w:rPr>
              <w:t>6242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CC40FC" w14:textId="77777777" w:rsidR="00364B71" w:rsidRPr="00364B71" w:rsidRDefault="00364B71" w:rsidP="00364B71">
            <w:pPr>
              <w:rPr>
                <w:lang w:val="en-PK"/>
              </w:rPr>
            </w:pPr>
            <w:r w:rsidRPr="00364B71">
              <w:rPr>
                <w:lang w:val="en-PK"/>
              </w:rPr>
              <w:t>TrueCrypt 5.0+ PBKDF2-HMAC-RIPEMD160 + Twofish-Serpent + boot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E5F7FD" w14:textId="77777777" w:rsidR="00364B71" w:rsidRPr="00364B71" w:rsidRDefault="00364B71" w:rsidP="00364B71">
            <w:pPr>
              <w:rPr>
                <w:lang w:val="en-PK"/>
              </w:rPr>
            </w:pPr>
            <w:hyperlink r:id="rId41" w:tooltip="https://hashcat.net/misc/example_hashes/hashcat_ripemd160_twofish-serpent_boot.tc" w:history="1">
              <w:r w:rsidRPr="00364B71">
                <w:rPr>
                  <w:rStyle w:val="Hyperlink"/>
                  <w:lang w:val="en-PK"/>
                </w:rPr>
                <w:t>https://hashcat.net/misc/example_hashes/hashcat_ripemd160_twofish-serpent_boot.tc</w:t>
              </w:r>
            </w:hyperlink>
          </w:p>
        </w:tc>
      </w:tr>
      <w:tr w:rsidR="00364B71" w:rsidRPr="00364B71" w14:paraId="44D7657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434DCB" w14:textId="77777777" w:rsidR="00364B71" w:rsidRPr="00364B71" w:rsidRDefault="00364B71" w:rsidP="00364B71">
            <w:pPr>
              <w:rPr>
                <w:lang w:val="en-PK"/>
              </w:rPr>
            </w:pPr>
            <w:r w:rsidRPr="00364B71">
              <w:rPr>
                <w:lang w:val="en-PK"/>
              </w:rPr>
              <w:t>6300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0C1E84" w14:textId="77777777" w:rsidR="00364B71" w:rsidRPr="00364B71" w:rsidRDefault="00364B71" w:rsidP="00364B71">
            <w:pPr>
              <w:rPr>
                <w:lang w:val="en-PK"/>
              </w:rPr>
            </w:pPr>
            <w:r w:rsidRPr="00364B71">
              <w:rPr>
                <w:lang w:val="en-PK"/>
              </w:rPr>
              <w:t>AIX {smd5}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FB8984" w14:textId="77777777" w:rsidR="00364B71" w:rsidRPr="00364B71" w:rsidRDefault="00364B71" w:rsidP="00364B71">
            <w:pPr>
              <w:rPr>
                <w:lang w:val="en-PK"/>
              </w:rPr>
            </w:pPr>
            <w:r w:rsidRPr="00364B71">
              <w:rPr>
                <w:lang w:val="en-PK"/>
              </w:rPr>
              <w:t>{smd5}a5/yTL/u$VfvgyHx1xUlXZYBocQpQY0</w:t>
            </w:r>
          </w:p>
        </w:tc>
      </w:tr>
      <w:tr w:rsidR="00364B71" w:rsidRPr="00364B71" w14:paraId="4E1BC2C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65B8DC0" w14:textId="77777777" w:rsidR="00364B71" w:rsidRPr="00364B71" w:rsidRDefault="00364B71" w:rsidP="00364B71">
            <w:pPr>
              <w:rPr>
                <w:lang w:val="en-PK"/>
              </w:rPr>
            </w:pPr>
            <w:r w:rsidRPr="00364B71">
              <w:rPr>
                <w:lang w:val="en-PK"/>
              </w:rPr>
              <w:t>64</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59AF3A" w14:textId="77777777" w:rsidR="00364B71" w:rsidRPr="00364B71" w:rsidRDefault="00364B71" w:rsidP="00364B71">
            <w:pPr>
              <w:rPr>
                <w:lang w:val="en-PK"/>
              </w:rPr>
            </w:pPr>
            <w:r w:rsidRPr="00364B71">
              <w:rPr>
                <w:lang w:val="en-PK"/>
              </w:rPr>
              <w:lastRenderedPageBreak/>
              <w:t>AIX {ssha256}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A431E9" w14:textId="77777777" w:rsidR="00364B71" w:rsidRPr="00364B71" w:rsidRDefault="00364B71" w:rsidP="00364B71">
            <w:pPr>
              <w:rPr>
                <w:lang w:val="en-PK"/>
              </w:rPr>
            </w:pPr>
            <w:r w:rsidRPr="00364B71">
              <w:rPr>
                <w:lang w:val="en-PK"/>
              </w:rPr>
              <w:t>{ssha256}06$aJckFGJAB30LTe10$ohUsB7LBPlgclE3hJg9x042DLJvQyxVCX.nZZLEz.g2</w:t>
            </w:r>
          </w:p>
        </w:tc>
      </w:tr>
      <w:tr w:rsidR="00364B71" w:rsidRPr="00364B71" w14:paraId="1694DA0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0C7EB3" w14:textId="77777777" w:rsidR="00364B71" w:rsidRPr="00364B71" w:rsidRDefault="00364B71" w:rsidP="00364B71">
            <w:pPr>
              <w:rPr>
                <w:lang w:val="en-PK"/>
              </w:rPr>
            </w:pPr>
            <w:r w:rsidRPr="00364B71">
              <w:rPr>
                <w:lang w:val="en-PK"/>
              </w:rPr>
              <w:t>6500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655F28" w14:textId="77777777" w:rsidR="00364B71" w:rsidRPr="00364B71" w:rsidRDefault="00364B71" w:rsidP="00364B71">
            <w:pPr>
              <w:rPr>
                <w:lang w:val="en-PK"/>
              </w:rPr>
            </w:pPr>
            <w:r w:rsidRPr="00364B71">
              <w:rPr>
                <w:lang w:val="en-PK"/>
              </w:rPr>
              <w:t>AIX {ssha512}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008256" w14:textId="77777777" w:rsidR="00364B71" w:rsidRPr="00364B71" w:rsidRDefault="00364B71" w:rsidP="00364B71">
            <w:pPr>
              <w:rPr>
                <w:lang w:val="en-PK"/>
              </w:rPr>
            </w:pPr>
            <w:r w:rsidRPr="00364B71">
              <w:rPr>
                <w:lang w:val="en-PK"/>
              </w:rPr>
              <w:t>{ssha512}06$bJbkFGJAB30L2e23$bXiXjyH5YGIyoWWmEVwq67nCU5t7GLy9HkCzrodRCQCx3r9VvG98o7O3V0r9cVrX3LPPGuHqT5LLn0oGCuI1..</w:t>
            </w:r>
          </w:p>
        </w:tc>
      </w:tr>
      <w:tr w:rsidR="00364B71" w:rsidRPr="00364B71" w14:paraId="58B50EA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7C647A" w14:textId="77777777" w:rsidR="00364B71" w:rsidRPr="00364B71" w:rsidRDefault="00364B71" w:rsidP="00364B71">
            <w:pPr>
              <w:rPr>
                <w:lang w:val="en-PK"/>
              </w:rPr>
            </w:pPr>
            <w:r w:rsidRPr="00364B71">
              <w:rPr>
                <w:lang w:val="en-PK"/>
              </w:rPr>
              <w:t>6600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278FC9" w14:textId="77777777" w:rsidR="00364B71" w:rsidRPr="00364B71" w:rsidRDefault="00364B71" w:rsidP="00364B71">
            <w:pPr>
              <w:rPr>
                <w:lang w:val="en-PK"/>
              </w:rPr>
            </w:pPr>
            <w:r w:rsidRPr="00364B71">
              <w:rPr>
                <w:lang w:val="en-PK"/>
              </w:rPr>
              <w:t>1Password, agilekeychain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C3E856" w14:textId="77777777" w:rsidR="00364B71" w:rsidRPr="00364B71" w:rsidRDefault="00364B71" w:rsidP="00364B71">
            <w:pPr>
              <w:rPr>
                <w:lang w:val="en-PK"/>
              </w:rPr>
            </w:pPr>
            <w:hyperlink r:id="rId42" w:tooltip="https://hashcat.net/misc/example_hashes/hashcat.agilekeychain" w:history="1">
              <w:r w:rsidRPr="00364B71">
                <w:rPr>
                  <w:rStyle w:val="Hyperlink"/>
                  <w:lang w:val="en-PK"/>
                </w:rPr>
                <w:t>https://hashcat.net/misc/example_hashes/hashcat.agilekeychain</w:t>
              </w:r>
            </w:hyperlink>
          </w:p>
        </w:tc>
      </w:tr>
      <w:tr w:rsidR="00364B71" w:rsidRPr="00364B71" w14:paraId="56B4971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500B7BF" w14:textId="77777777" w:rsidR="00364B71" w:rsidRPr="00364B71" w:rsidRDefault="00364B71" w:rsidP="00364B71">
            <w:pPr>
              <w:rPr>
                <w:lang w:val="en-PK"/>
              </w:rPr>
            </w:pPr>
            <w:r w:rsidRPr="00364B71">
              <w:rPr>
                <w:lang w:val="en-PK"/>
              </w:rPr>
              <w:t>6700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95FD5D" w14:textId="77777777" w:rsidR="00364B71" w:rsidRPr="00364B71" w:rsidRDefault="00364B71" w:rsidP="00364B71">
            <w:pPr>
              <w:rPr>
                <w:lang w:val="en-PK"/>
              </w:rPr>
            </w:pPr>
            <w:r w:rsidRPr="00364B71">
              <w:rPr>
                <w:lang w:val="en-PK"/>
              </w:rPr>
              <w:t>AIX {ssha1}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025D6F7" w14:textId="77777777" w:rsidR="00364B71" w:rsidRPr="00364B71" w:rsidRDefault="00364B71" w:rsidP="00364B71">
            <w:pPr>
              <w:rPr>
                <w:lang w:val="en-PK"/>
              </w:rPr>
            </w:pPr>
            <w:r w:rsidRPr="00364B71">
              <w:rPr>
                <w:lang w:val="en-PK"/>
              </w:rPr>
              <w:t>{ssha1}06$bJbkFGJAB30L2e23$dCESGOsP7jaIIAJ1QAcmaGeG.kr</w:t>
            </w:r>
          </w:p>
        </w:tc>
      </w:tr>
      <w:tr w:rsidR="00364B71" w:rsidRPr="00364B71" w14:paraId="71EC94C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148978" w14:textId="77777777" w:rsidR="00364B71" w:rsidRPr="00364B71" w:rsidRDefault="00364B71" w:rsidP="00364B71">
            <w:pPr>
              <w:rPr>
                <w:lang w:val="en-PK"/>
              </w:rPr>
            </w:pPr>
            <w:r w:rsidRPr="00364B71">
              <w:rPr>
                <w:lang w:val="en-PK"/>
              </w:rPr>
              <w:t>6800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EAAB11" w14:textId="77777777" w:rsidR="00364B71" w:rsidRPr="00364B71" w:rsidRDefault="00364B71" w:rsidP="00364B71">
            <w:pPr>
              <w:rPr>
                <w:lang w:val="en-PK"/>
              </w:rPr>
            </w:pPr>
            <w:r w:rsidRPr="00364B71">
              <w:rPr>
                <w:lang w:val="en-PK"/>
              </w:rPr>
              <w:t>LastPass + LastPass sniffed</w:t>
            </w:r>
            <w:r w:rsidRPr="00364B71">
              <w:rPr>
                <w:vertAlign w:val="superscript"/>
                <w:lang w:val="en-PK"/>
              </w:rPr>
              <w:t>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B18949" w14:textId="77777777" w:rsidR="00364B71" w:rsidRPr="00364B71" w:rsidRDefault="00364B71" w:rsidP="00364B71">
            <w:pPr>
              <w:rPr>
                <w:lang w:val="en-PK"/>
              </w:rPr>
            </w:pPr>
            <w:r w:rsidRPr="00364B71">
              <w:rPr>
                <w:lang w:val="en-PK"/>
              </w:rPr>
              <w:t>a2d1f7b7a1862d0d4a52644e72d59df5:500:lp@trash-mail.com</w:t>
            </w:r>
          </w:p>
        </w:tc>
      </w:tr>
      <w:tr w:rsidR="00364B71" w:rsidRPr="00364B71" w14:paraId="5872A97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1384DC" w14:textId="77777777" w:rsidR="00364B71" w:rsidRPr="00364B71" w:rsidRDefault="00364B71" w:rsidP="00364B71">
            <w:pPr>
              <w:rPr>
                <w:lang w:val="en-PK"/>
              </w:rPr>
            </w:pPr>
            <w:r w:rsidRPr="00364B71">
              <w:rPr>
                <w:lang w:val="en-PK"/>
              </w:rPr>
              <w:lastRenderedPageBreak/>
              <w:t>6900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DCB02F" w14:textId="77777777" w:rsidR="00364B71" w:rsidRPr="00364B71" w:rsidRDefault="00364B71" w:rsidP="00364B71">
            <w:pPr>
              <w:rPr>
                <w:lang w:val="en-PK"/>
              </w:rPr>
            </w:pPr>
            <w:r w:rsidRPr="00364B71">
              <w:rPr>
                <w:lang w:val="en-PK"/>
              </w:rPr>
              <w:t>GOST R 34.11-94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5FC0C2" w14:textId="77777777" w:rsidR="00364B71" w:rsidRPr="00364B71" w:rsidRDefault="00364B71" w:rsidP="00364B71">
            <w:pPr>
              <w:rPr>
                <w:lang w:val="en-PK"/>
              </w:rPr>
            </w:pPr>
            <w:r w:rsidRPr="00364B71">
              <w:rPr>
                <w:lang w:val="en-PK"/>
              </w:rPr>
              <w:t>df226c2c6dcb1d995c0299a33a084b201544293c31fc3d279530121d36bbcea9</w:t>
            </w:r>
          </w:p>
        </w:tc>
      </w:tr>
      <w:tr w:rsidR="00364B71" w:rsidRPr="00364B71" w14:paraId="48079BC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DC3603" w14:textId="77777777" w:rsidR="00364B71" w:rsidRPr="00364B71" w:rsidRDefault="00364B71" w:rsidP="00364B71">
            <w:pPr>
              <w:rPr>
                <w:lang w:val="en-PK"/>
              </w:rPr>
            </w:pPr>
            <w:r w:rsidRPr="00364B71">
              <w:rPr>
                <w:lang w:val="en-PK"/>
              </w:rPr>
              <w:t>7000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10EDA1" w14:textId="77777777" w:rsidR="00364B71" w:rsidRPr="00364B71" w:rsidRDefault="00364B71" w:rsidP="00364B71">
            <w:pPr>
              <w:rPr>
                <w:lang w:val="en-PK"/>
              </w:rPr>
            </w:pPr>
            <w:r w:rsidRPr="00364B71">
              <w:rPr>
                <w:lang w:val="en-PK"/>
              </w:rPr>
              <w:t>FortiGate (FortiOS)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78F979" w14:textId="77777777" w:rsidR="00364B71" w:rsidRPr="00364B71" w:rsidRDefault="00364B71" w:rsidP="00364B71">
            <w:pPr>
              <w:rPr>
                <w:lang w:val="en-PK"/>
              </w:rPr>
            </w:pPr>
            <w:r w:rsidRPr="00364B71">
              <w:rPr>
                <w:lang w:val="en-PK"/>
              </w:rPr>
              <w:t>AK1AAECAwQFBgcICRARNGqgeC3is8gv2xWWRony9NJnDgE=</w:t>
            </w:r>
          </w:p>
        </w:tc>
      </w:tr>
      <w:tr w:rsidR="00364B71" w:rsidRPr="00364B71" w14:paraId="6C38AF4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F1099F" w14:textId="77777777" w:rsidR="00364B71" w:rsidRPr="00364B71" w:rsidRDefault="00364B71" w:rsidP="00364B71">
            <w:pPr>
              <w:rPr>
                <w:lang w:val="en-PK"/>
              </w:rPr>
            </w:pPr>
            <w:r w:rsidRPr="00364B71">
              <w:rPr>
                <w:lang w:val="en-PK"/>
              </w:rPr>
              <w:t>7100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0B0628" w14:textId="77777777" w:rsidR="00364B71" w:rsidRPr="00364B71" w:rsidRDefault="00364B71" w:rsidP="00364B71">
            <w:pPr>
              <w:rPr>
                <w:lang w:val="en-PK"/>
              </w:rPr>
            </w:pPr>
            <w:r w:rsidRPr="00364B71">
              <w:rPr>
                <w:lang w:val="en-PK"/>
              </w:rPr>
              <w:t>OSX v10.8+ (PBKDF2-SHA512)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F80DDC" w14:textId="77777777" w:rsidR="00364B71" w:rsidRPr="00364B71" w:rsidRDefault="00364B71" w:rsidP="00364B71">
            <w:pPr>
              <w:rPr>
                <w:lang w:val="en-PK"/>
              </w:rPr>
            </w:pPr>
            <w:r w:rsidRPr="00364B71">
              <w:rPr>
                <w:lang w:val="en-PK"/>
              </w:rPr>
              <w:t>$ml$35460$93a94bd24b5de64d79a5e49fa372827e739f4d7b6975c752c9a0ff1e5cf72e05$752351df64dd2ce9dc9c64a72ad91de6581a15c19176266b44d98919dfa81f0f96cbcb20a1ffb400718c20382030f637892f776627d34e021bad4f81b7de8222</w:t>
            </w:r>
          </w:p>
        </w:tc>
      </w:tr>
      <w:tr w:rsidR="00364B71" w:rsidRPr="00364B71" w14:paraId="46722B7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A80D87" w14:textId="77777777" w:rsidR="00364B71" w:rsidRPr="00364B71" w:rsidRDefault="00364B71" w:rsidP="00364B71">
            <w:pPr>
              <w:rPr>
                <w:lang w:val="en-PK"/>
              </w:rPr>
            </w:pPr>
            <w:r w:rsidRPr="00364B71">
              <w:rPr>
                <w:lang w:val="en-PK"/>
              </w:rPr>
              <w:t>7200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1BE7CF" w14:textId="77777777" w:rsidR="00364B71" w:rsidRPr="00364B71" w:rsidRDefault="00364B71" w:rsidP="00364B71">
            <w:pPr>
              <w:rPr>
                <w:lang w:val="en-PK"/>
              </w:rPr>
            </w:pPr>
            <w:r w:rsidRPr="00364B71">
              <w:rPr>
                <w:lang w:val="en-PK"/>
              </w:rPr>
              <w:t>GRUB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98BC06" w14:textId="77777777" w:rsidR="00364B71" w:rsidRPr="00364B71" w:rsidRDefault="00364B71" w:rsidP="00364B71">
            <w:pPr>
              <w:rPr>
                <w:lang w:val="en-PK"/>
              </w:rPr>
            </w:pPr>
            <w:r w:rsidRPr="00364B71">
              <w:rPr>
                <w:lang w:val="en-PK"/>
              </w:rPr>
              <w:t>grub.pbkdf2.sha512.10000.7d391ef48645f626b427b1fae06a7219b5b54f4f02b2621f86b5e36e83ae492bd1db60871e45bc07925cecb46ff8ba3db31c723c0c6acbd4f06f60c5b246ecbf.26d59c52b50df90d043f070bd9cbcd92a74424da42b3666fdeb08f1a54b8f1d2f4f56cf436f9382419c26798dc2c209a86003982b1e5a9fcef905f4dfaa4c524</w:t>
            </w:r>
          </w:p>
        </w:tc>
      </w:tr>
      <w:tr w:rsidR="00364B71" w:rsidRPr="00364B71" w14:paraId="614778C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FB372C" w14:textId="77777777" w:rsidR="00364B71" w:rsidRPr="00364B71" w:rsidRDefault="00364B71" w:rsidP="00364B71">
            <w:pPr>
              <w:rPr>
                <w:lang w:val="en-PK"/>
              </w:rPr>
            </w:pPr>
            <w:r w:rsidRPr="00364B71">
              <w:rPr>
                <w:lang w:val="en-PK"/>
              </w:rPr>
              <w:t>73</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48067E1" w14:textId="77777777" w:rsidR="00364B71" w:rsidRPr="00364B71" w:rsidRDefault="00364B71" w:rsidP="00364B71">
            <w:pPr>
              <w:rPr>
                <w:lang w:val="en-PK"/>
              </w:rPr>
            </w:pPr>
            <w:r w:rsidRPr="00364B71">
              <w:rPr>
                <w:lang w:val="en-PK"/>
              </w:rPr>
              <w:lastRenderedPageBreak/>
              <w:t>IPMI2 RAKP HMAC-SHA1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D1DF4DC" w14:textId="77777777" w:rsidR="00364B71" w:rsidRPr="00364B71" w:rsidRDefault="00364B71" w:rsidP="00364B71">
            <w:pPr>
              <w:rPr>
                <w:lang w:val="en-PK"/>
              </w:rPr>
            </w:pPr>
            <w:r w:rsidRPr="00364B71">
              <w:rPr>
                <w:lang w:val="en-PK"/>
              </w:rPr>
              <w:t>b7c2d6f13a43dce2e44ad120a9cd8a13d0ca23f0414275c0bbe1070d2d1299b1c04da0f1a0f1e4e2537300263a2200000000000000000000140768617368636174:472bdabe2d5d4bffd6add7b3ba79a291d104a9ef</w:t>
            </w:r>
          </w:p>
        </w:tc>
      </w:tr>
      <w:tr w:rsidR="00364B71" w:rsidRPr="00364B71" w14:paraId="370E8EA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F08658" w14:textId="77777777" w:rsidR="00364B71" w:rsidRPr="00364B71" w:rsidRDefault="00364B71" w:rsidP="00364B71">
            <w:pPr>
              <w:rPr>
                <w:lang w:val="en-PK"/>
              </w:rPr>
            </w:pPr>
            <w:r w:rsidRPr="00364B71">
              <w:rPr>
                <w:lang w:val="en-PK"/>
              </w:rPr>
              <w:t>7400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5E859B" w14:textId="77777777" w:rsidR="00364B71" w:rsidRPr="00364B71" w:rsidRDefault="00364B71" w:rsidP="00364B71">
            <w:pPr>
              <w:rPr>
                <w:lang w:val="en-PK"/>
              </w:rPr>
            </w:pPr>
            <w:r w:rsidRPr="00364B71">
              <w:rPr>
                <w:lang w:val="en-PK"/>
              </w:rPr>
              <w:t>sha256crypt $5$, SHA256 (Unix) </w:t>
            </w:r>
            <w:r w:rsidRPr="00364B71">
              <w:rPr>
                <w:vertAlign w:val="superscript"/>
                <w:lang w:val="en-PK"/>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386885" w14:textId="77777777" w:rsidR="00364B71" w:rsidRPr="00364B71" w:rsidRDefault="00364B71" w:rsidP="00364B71">
            <w:pPr>
              <w:rPr>
                <w:lang w:val="en-PK"/>
              </w:rPr>
            </w:pPr>
            <w:r w:rsidRPr="00364B71">
              <w:rPr>
                <w:lang w:val="en-PK"/>
              </w:rPr>
              <w:t>$5$rounds=5000$GX7BopJZJxPc/KEK$le16UF8I2Anb.rOrn22AUPWvzUETDGefUmAV8AZkGcD</w:t>
            </w:r>
          </w:p>
        </w:tc>
      </w:tr>
      <w:tr w:rsidR="00364B71" w:rsidRPr="00364B71" w14:paraId="43A743F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83A2CA" w14:textId="77777777" w:rsidR="00364B71" w:rsidRPr="00364B71" w:rsidRDefault="00364B71" w:rsidP="00364B71">
            <w:pPr>
              <w:rPr>
                <w:lang w:val="en-PK"/>
              </w:rPr>
            </w:pPr>
            <w:r w:rsidRPr="00364B71">
              <w:rPr>
                <w:lang w:val="en-PK"/>
              </w:rPr>
              <w:t>7500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08FE78" w14:textId="77777777" w:rsidR="00364B71" w:rsidRPr="00364B71" w:rsidRDefault="00364B71" w:rsidP="00364B71">
            <w:pPr>
              <w:rPr>
                <w:lang w:val="en-PK"/>
              </w:rPr>
            </w:pPr>
            <w:r w:rsidRPr="00364B71">
              <w:rPr>
                <w:lang w:val="en-PK"/>
              </w:rPr>
              <w:t>Kerberos 5 AS-REQ Pre-Auth etype 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170854" w14:textId="77777777" w:rsidR="00364B71" w:rsidRPr="00364B71" w:rsidRDefault="00364B71" w:rsidP="00364B71">
            <w:pPr>
              <w:rPr>
                <w:lang w:val="en-PK"/>
              </w:rPr>
            </w:pPr>
            <w:r w:rsidRPr="00364B71">
              <w:rPr>
                <w:lang w:val="en-PK"/>
              </w:rPr>
              <w:t>$krb5pa$23$user$realm$salt$4e751db65422b2117f7eac7b721932dc8aa0d9966785ecd958f971f622bf5c42dc0c70b532363138363631363132333238383835</w:t>
            </w:r>
          </w:p>
        </w:tc>
      </w:tr>
      <w:tr w:rsidR="00364B71" w:rsidRPr="00364B71" w14:paraId="667B509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E78FE9" w14:textId="77777777" w:rsidR="00364B71" w:rsidRPr="00364B71" w:rsidRDefault="00364B71" w:rsidP="00364B71">
            <w:pPr>
              <w:rPr>
                <w:lang w:val="en-PK"/>
              </w:rPr>
            </w:pPr>
            <w:r w:rsidRPr="00364B71">
              <w:rPr>
                <w:lang w:val="en-PK"/>
              </w:rPr>
              <w:t>7700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889911" w14:textId="77777777" w:rsidR="00364B71" w:rsidRPr="00364B71" w:rsidRDefault="00364B71" w:rsidP="00364B71">
            <w:pPr>
              <w:rPr>
                <w:lang w:val="en-PK"/>
              </w:rPr>
            </w:pPr>
            <w:r w:rsidRPr="00364B71">
              <w:rPr>
                <w:lang w:val="en-PK"/>
              </w:rPr>
              <w:t>SAP CODVN B (BCODE)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64D639" w14:textId="77777777" w:rsidR="00364B71" w:rsidRPr="00364B71" w:rsidRDefault="00364B71" w:rsidP="00364B71">
            <w:pPr>
              <w:rPr>
                <w:lang w:val="en-PK"/>
              </w:rPr>
            </w:pPr>
            <w:r w:rsidRPr="00364B71">
              <w:rPr>
                <w:lang w:val="en-PK"/>
              </w:rPr>
              <w:t>USER$C8B48F26B87B7EA7</w:t>
            </w:r>
          </w:p>
        </w:tc>
      </w:tr>
      <w:tr w:rsidR="00364B71" w:rsidRPr="00364B71" w14:paraId="2E2F225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D09B23" w14:textId="77777777" w:rsidR="00364B71" w:rsidRPr="00364B71" w:rsidRDefault="00364B71" w:rsidP="00364B71">
            <w:pPr>
              <w:rPr>
                <w:lang w:val="en-PK"/>
              </w:rPr>
            </w:pPr>
            <w:r w:rsidRPr="00364B71">
              <w:rPr>
                <w:lang w:val="en-PK"/>
              </w:rPr>
              <w:t>7701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DC4A1C" w14:textId="77777777" w:rsidR="00364B71" w:rsidRPr="00364B71" w:rsidRDefault="00364B71" w:rsidP="00364B71">
            <w:pPr>
              <w:rPr>
                <w:lang w:val="en-PK"/>
              </w:rPr>
            </w:pPr>
            <w:r w:rsidRPr="00364B71">
              <w:rPr>
                <w:lang w:val="en-PK"/>
              </w:rPr>
              <w:t>SAP CODVN B (BCODE) mangled from RFC_READ_TABLE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13D715" w14:textId="77777777" w:rsidR="00364B71" w:rsidRPr="00364B71" w:rsidRDefault="00364B71" w:rsidP="00364B71">
            <w:pPr>
              <w:rPr>
                <w:lang w:val="en-PK"/>
              </w:rPr>
            </w:pPr>
            <w:r w:rsidRPr="00364B71">
              <w:rPr>
                <w:lang w:val="en-PK"/>
              </w:rPr>
              <w:t>027642760180$77EC386300000000</w:t>
            </w:r>
          </w:p>
        </w:tc>
      </w:tr>
      <w:tr w:rsidR="00364B71" w:rsidRPr="00364B71" w14:paraId="4B67886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4511AF" w14:textId="77777777" w:rsidR="00364B71" w:rsidRPr="00364B71" w:rsidRDefault="00364B71" w:rsidP="00364B71">
            <w:pPr>
              <w:rPr>
                <w:lang w:val="en-PK"/>
              </w:rPr>
            </w:pPr>
            <w:r w:rsidRPr="00364B71">
              <w:rPr>
                <w:lang w:val="en-PK"/>
              </w:rPr>
              <w:lastRenderedPageBreak/>
              <w:t>7800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C45B9D" w14:textId="77777777" w:rsidR="00364B71" w:rsidRPr="00364B71" w:rsidRDefault="00364B71" w:rsidP="00364B71">
            <w:pPr>
              <w:rPr>
                <w:lang w:val="en-PK"/>
              </w:rPr>
            </w:pPr>
            <w:r w:rsidRPr="00364B71">
              <w:rPr>
                <w:lang w:val="en-PK"/>
              </w:rPr>
              <w:t>SAP CODVN F/G (PASSCODE)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4FB653C" w14:textId="77777777" w:rsidR="00364B71" w:rsidRPr="00364B71" w:rsidRDefault="00364B71" w:rsidP="00364B71">
            <w:pPr>
              <w:rPr>
                <w:lang w:val="en-PK"/>
              </w:rPr>
            </w:pPr>
            <w:r w:rsidRPr="00364B71">
              <w:rPr>
                <w:lang w:val="en-PK"/>
              </w:rPr>
              <w:t>USER$ABCAD719B17E7F794DF7E686E563E9E2D24DE1D0</w:t>
            </w:r>
          </w:p>
        </w:tc>
      </w:tr>
      <w:tr w:rsidR="00364B71" w:rsidRPr="00364B71" w14:paraId="71D1EAA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DE90746" w14:textId="77777777" w:rsidR="00364B71" w:rsidRPr="00364B71" w:rsidRDefault="00364B71" w:rsidP="00364B71">
            <w:pPr>
              <w:rPr>
                <w:lang w:val="en-PK"/>
              </w:rPr>
            </w:pPr>
            <w:r w:rsidRPr="00364B71">
              <w:rPr>
                <w:lang w:val="en-PK"/>
              </w:rPr>
              <w:t>7801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C8EE2F" w14:textId="77777777" w:rsidR="00364B71" w:rsidRPr="00364B71" w:rsidRDefault="00364B71" w:rsidP="00364B71">
            <w:pPr>
              <w:rPr>
                <w:lang w:val="en-PK"/>
              </w:rPr>
            </w:pPr>
            <w:r w:rsidRPr="00364B71">
              <w:rPr>
                <w:lang w:val="en-PK"/>
              </w:rPr>
              <w:t>SAP CODVN F/G (PASSCODE) mangled from RFC_READ_TABLE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664E2C" w14:textId="77777777" w:rsidR="00364B71" w:rsidRPr="00364B71" w:rsidRDefault="00364B71" w:rsidP="00364B71">
            <w:pPr>
              <w:rPr>
                <w:lang w:val="en-PK"/>
              </w:rPr>
            </w:pPr>
            <w:r w:rsidRPr="00364B71">
              <w:rPr>
                <w:lang w:val="en-PK"/>
              </w:rPr>
              <w:t>604020408266$32837BA7B97672BA4E5A00000000000000000000</w:t>
            </w:r>
          </w:p>
        </w:tc>
      </w:tr>
      <w:tr w:rsidR="00364B71" w:rsidRPr="00364B71" w14:paraId="184BF37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245F31" w14:textId="77777777" w:rsidR="00364B71" w:rsidRPr="00364B71" w:rsidRDefault="00364B71" w:rsidP="00364B71">
            <w:pPr>
              <w:rPr>
                <w:lang w:val="en-PK"/>
              </w:rPr>
            </w:pPr>
            <w:r w:rsidRPr="00364B71">
              <w:rPr>
                <w:lang w:val="en-PK"/>
              </w:rPr>
              <w:t>7900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648FC7" w14:textId="77777777" w:rsidR="00364B71" w:rsidRPr="00364B71" w:rsidRDefault="00364B71" w:rsidP="00364B71">
            <w:pPr>
              <w:rPr>
                <w:lang w:val="en-PK"/>
              </w:rPr>
            </w:pPr>
            <w:r w:rsidRPr="00364B71">
              <w:rPr>
                <w:lang w:val="en-PK"/>
              </w:rPr>
              <w:t>Drupal7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EC88E2" w14:textId="77777777" w:rsidR="00364B71" w:rsidRPr="00364B71" w:rsidRDefault="00364B71" w:rsidP="00364B71">
            <w:pPr>
              <w:rPr>
                <w:lang w:val="en-PK"/>
              </w:rPr>
            </w:pPr>
            <w:r w:rsidRPr="00364B71">
              <w:rPr>
                <w:lang w:val="en-PK"/>
              </w:rPr>
              <w:t>$S$C33783772bRXEx1aCsvY.dqgaaSu76XmVlKrW9Qu8IQlvxHlmzLf</w:t>
            </w:r>
          </w:p>
        </w:tc>
      </w:tr>
      <w:tr w:rsidR="00364B71" w:rsidRPr="00364B71" w14:paraId="44C0A04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C6BF0B" w14:textId="77777777" w:rsidR="00364B71" w:rsidRPr="00364B71" w:rsidRDefault="00364B71" w:rsidP="00364B71">
            <w:pPr>
              <w:rPr>
                <w:lang w:val="en-PK"/>
              </w:rPr>
            </w:pPr>
            <w:r w:rsidRPr="00364B71">
              <w:rPr>
                <w:lang w:val="en-PK"/>
              </w:rPr>
              <w:t>8000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9BDB0B" w14:textId="77777777" w:rsidR="00364B71" w:rsidRPr="00364B71" w:rsidRDefault="00364B71" w:rsidP="00364B71">
            <w:pPr>
              <w:rPr>
                <w:lang w:val="en-PK"/>
              </w:rPr>
            </w:pPr>
            <w:r w:rsidRPr="00364B71">
              <w:rPr>
                <w:lang w:val="en-PK"/>
              </w:rPr>
              <w:t>Sybase ASE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2F0ADD" w14:textId="77777777" w:rsidR="00364B71" w:rsidRPr="00364B71" w:rsidRDefault="00364B71" w:rsidP="00364B71">
            <w:pPr>
              <w:rPr>
                <w:lang w:val="en-PK"/>
              </w:rPr>
            </w:pPr>
            <w:r w:rsidRPr="00364B71">
              <w:rPr>
                <w:lang w:val="en-PK"/>
              </w:rPr>
              <w:t>0xc00778168388631428230545ed2c976790af96768afa0806fe6c0da3b28f3e132137eac56f9bad027ea2</w:t>
            </w:r>
          </w:p>
        </w:tc>
      </w:tr>
      <w:tr w:rsidR="00364B71" w:rsidRPr="00364B71" w14:paraId="3319FF3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D144B2" w14:textId="77777777" w:rsidR="00364B71" w:rsidRPr="00364B71" w:rsidRDefault="00364B71" w:rsidP="00364B71">
            <w:pPr>
              <w:rPr>
                <w:lang w:val="en-PK"/>
              </w:rPr>
            </w:pPr>
            <w:r w:rsidRPr="00364B71">
              <w:rPr>
                <w:lang w:val="en-PK"/>
              </w:rPr>
              <w:lastRenderedPageBreak/>
              <w:t>8100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451B08" w14:textId="77777777" w:rsidR="00364B71" w:rsidRPr="00364B71" w:rsidRDefault="00364B71" w:rsidP="00364B71">
            <w:pPr>
              <w:rPr>
                <w:lang w:val="en-PK"/>
              </w:rPr>
            </w:pPr>
            <w:r w:rsidRPr="00364B71">
              <w:rPr>
                <w:lang w:val="en-PK"/>
              </w:rPr>
              <w:t>Citrix NetScaler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2AEEDA" w14:textId="77777777" w:rsidR="00364B71" w:rsidRPr="00364B71" w:rsidRDefault="00364B71" w:rsidP="00364B71">
            <w:pPr>
              <w:rPr>
                <w:lang w:val="en-PK"/>
              </w:rPr>
            </w:pPr>
            <w:r w:rsidRPr="00364B71">
              <w:rPr>
                <w:lang w:val="en-PK"/>
              </w:rPr>
              <w:t>1765058016a22f1b4e076dccd1c3df4e8e5c0839ccded98ea</w:t>
            </w:r>
          </w:p>
        </w:tc>
      </w:tr>
      <w:tr w:rsidR="00364B71" w:rsidRPr="00364B71" w14:paraId="7D59FCB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6152B4" w14:textId="77777777" w:rsidR="00364B71" w:rsidRPr="00364B71" w:rsidRDefault="00364B71" w:rsidP="00364B71">
            <w:pPr>
              <w:rPr>
                <w:lang w:val="en-PK"/>
              </w:rPr>
            </w:pPr>
            <w:r w:rsidRPr="00364B71">
              <w:rPr>
                <w:lang w:val="en-PK"/>
              </w:rPr>
              <w:t>8200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AE75D1" w14:textId="77777777" w:rsidR="00364B71" w:rsidRPr="00364B71" w:rsidRDefault="00364B71" w:rsidP="00364B71">
            <w:pPr>
              <w:rPr>
                <w:lang w:val="en-PK"/>
              </w:rPr>
            </w:pPr>
            <w:r w:rsidRPr="00364B71">
              <w:rPr>
                <w:lang w:val="en-PK"/>
              </w:rPr>
              <w:t>1Password, cloudkeychain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EAB622" w14:textId="77777777" w:rsidR="00364B71" w:rsidRPr="00364B71" w:rsidRDefault="00364B71" w:rsidP="00364B71">
            <w:pPr>
              <w:rPr>
                <w:lang w:val="en-PK"/>
              </w:rPr>
            </w:pPr>
            <w:hyperlink r:id="rId43" w:tooltip="https://hashcat.net/misc/example_hashes/hashcat.cloudkeychain" w:history="1">
              <w:r w:rsidRPr="00364B71">
                <w:rPr>
                  <w:rStyle w:val="Hyperlink"/>
                  <w:lang w:val="en-PK"/>
                </w:rPr>
                <w:t>https://hashcat.net/misc/example_hashes/hashcat.cloudkeychain</w:t>
              </w:r>
            </w:hyperlink>
          </w:p>
        </w:tc>
      </w:tr>
      <w:tr w:rsidR="00364B71" w:rsidRPr="00364B71" w14:paraId="0B3163E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409B1A" w14:textId="77777777" w:rsidR="00364B71" w:rsidRPr="00364B71" w:rsidRDefault="00364B71" w:rsidP="00364B71">
            <w:pPr>
              <w:rPr>
                <w:lang w:val="en-PK"/>
              </w:rPr>
            </w:pPr>
            <w:r w:rsidRPr="00364B71">
              <w:rPr>
                <w:lang w:val="en-PK"/>
              </w:rPr>
              <w:t>8300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8AE4EC" w14:textId="77777777" w:rsidR="00364B71" w:rsidRPr="00364B71" w:rsidRDefault="00364B71" w:rsidP="00364B71">
            <w:pPr>
              <w:rPr>
                <w:lang w:val="en-PK"/>
              </w:rPr>
            </w:pPr>
            <w:r w:rsidRPr="00364B71">
              <w:rPr>
                <w:lang w:val="en-PK"/>
              </w:rPr>
              <w:t>DNSSEC (NSEC3)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7D1F94" w14:textId="77777777" w:rsidR="00364B71" w:rsidRPr="00364B71" w:rsidRDefault="00364B71" w:rsidP="00364B71">
            <w:pPr>
              <w:rPr>
                <w:lang w:val="en-PK"/>
              </w:rPr>
            </w:pPr>
            <w:r w:rsidRPr="00364B71">
              <w:rPr>
                <w:lang w:val="en-PK"/>
              </w:rPr>
              <w:t>7b5n74kq8r441blc2c5qbbat19baj79r:.lvdsiqfj.net:33164473:1</w:t>
            </w:r>
          </w:p>
        </w:tc>
      </w:tr>
      <w:tr w:rsidR="00364B71" w:rsidRPr="00364B71" w14:paraId="051F4AA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D38259" w14:textId="77777777" w:rsidR="00364B71" w:rsidRPr="00364B71" w:rsidRDefault="00364B71" w:rsidP="00364B71">
            <w:pPr>
              <w:rPr>
                <w:lang w:val="en-PK"/>
              </w:rPr>
            </w:pPr>
            <w:r w:rsidRPr="00364B71">
              <w:rPr>
                <w:lang w:val="en-PK"/>
              </w:rPr>
              <w:t>8400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3C3E7D" w14:textId="77777777" w:rsidR="00364B71" w:rsidRPr="00364B71" w:rsidRDefault="00364B71" w:rsidP="00364B71">
            <w:pPr>
              <w:rPr>
                <w:lang w:val="en-PK"/>
              </w:rPr>
            </w:pPr>
            <w:r w:rsidRPr="00364B71">
              <w:rPr>
                <w:lang w:val="en-PK"/>
              </w:rPr>
              <w:t>WBB3 (Woltlab Burning Board)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B36170F" w14:textId="77777777" w:rsidR="00364B71" w:rsidRPr="00364B71" w:rsidRDefault="00364B71" w:rsidP="00364B71">
            <w:pPr>
              <w:rPr>
                <w:lang w:val="en-PK"/>
              </w:rPr>
            </w:pPr>
            <w:r w:rsidRPr="00364B71">
              <w:rPr>
                <w:lang w:val="en-PK"/>
              </w:rPr>
              <w:t>8084df19a6dc81e2597d051c3d8b400787e2d5a9:6755045315424852185115352765375338838643</w:t>
            </w:r>
          </w:p>
        </w:tc>
      </w:tr>
      <w:tr w:rsidR="00364B71" w:rsidRPr="00364B71" w14:paraId="2FB843F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7ED476" w14:textId="77777777" w:rsidR="00364B71" w:rsidRPr="00364B71" w:rsidRDefault="00364B71" w:rsidP="00364B71">
            <w:pPr>
              <w:rPr>
                <w:lang w:val="en-PK"/>
              </w:rPr>
            </w:pPr>
            <w:r w:rsidRPr="00364B71">
              <w:rPr>
                <w:lang w:val="en-PK"/>
              </w:rPr>
              <w:t>85</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A981C4" w14:textId="77777777" w:rsidR="00364B71" w:rsidRPr="00364B71" w:rsidRDefault="00364B71" w:rsidP="00364B71">
            <w:pPr>
              <w:rPr>
                <w:lang w:val="en-PK"/>
              </w:rPr>
            </w:pPr>
            <w:r w:rsidRPr="00364B71">
              <w:rPr>
                <w:lang w:val="en-PK"/>
              </w:rPr>
              <w:lastRenderedPageBreak/>
              <w:t>RACF</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E4204F" w14:textId="77777777" w:rsidR="00364B71" w:rsidRPr="00364B71" w:rsidRDefault="00364B71" w:rsidP="00364B71">
            <w:pPr>
              <w:rPr>
                <w:lang w:val="en-PK"/>
              </w:rPr>
            </w:pPr>
            <w:r w:rsidRPr="00364B71">
              <w:rPr>
                <w:lang w:val="en-PK"/>
              </w:rPr>
              <w:t>$racf$*USER*FC2577C6EBE6265B</w:t>
            </w:r>
          </w:p>
        </w:tc>
      </w:tr>
      <w:tr w:rsidR="00364B71" w:rsidRPr="00364B71" w14:paraId="2AE83F5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13A588" w14:textId="77777777" w:rsidR="00364B71" w:rsidRPr="00364B71" w:rsidRDefault="00364B71" w:rsidP="00364B71">
            <w:pPr>
              <w:rPr>
                <w:lang w:val="en-PK"/>
              </w:rPr>
            </w:pPr>
            <w:r w:rsidRPr="00364B71">
              <w:rPr>
                <w:lang w:val="en-PK"/>
              </w:rPr>
              <w:t>8600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C22D98" w14:textId="77777777" w:rsidR="00364B71" w:rsidRPr="00364B71" w:rsidRDefault="00364B71" w:rsidP="00364B71">
            <w:pPr>
              <w:rPr>
                <w:lang w:val="en-PK"/>
              </w:rPr>
            </w:pPr>
            <w:r w:rsidRPr="00364B71">
              <w:rPr>
                <w:lang w:val="en-PK"/>
              </w:rPr>
              <w:t>Lotus Notes/Domino 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5BFC3A" w14:textId="77777777" w:rsidR="00364B71" w:rsidRPr="00364B71" w:rsidRDefault="00364B71" w:rsidP="00364B71">
            <w:pPr>
              <w:rPr>
                <w:lang w:val="en-PK"/>
              </w:rPr>
            </w:pPr>
            <w:r w:rsidRPr="00364B71">
              <w:rPr>
                <w:lang w:val="en-PK"/>
              </w:rPr>
              <w:t>3dd2e1e5ac03e230243d58b8c5ada076</w:t>
            </w:r>
          </w:p>
        </w:tc>
      </w:tr>
      <w:tr w:rsidR="00364B71" w:rsidRPr="00364B71" w14:paraId="31395D6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D3F48F" w14:textId="77777777" w:rsidR="00364B71" w:rsidRPr="00364B71" w:rsidRDefault="00364B71" w:rsidP="00364B71">
            <w:pPr>
              <w:rPr>
                <w:lang w:val="en-PK"/>
              </w:rPr>
            </w:pPr>
            <w:r w:rsidRPr="00364B71">
              <w:rPr>
                <w:lang w:val="en-PK"/>
              </w:rPr>
              <w:t>8700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59CBA5" w14:textId="77777777" w:rsidR="00364B71" w:rsidRPr="00364B71" w:rsidRDefault="00364B71" w:rsidP="00364B71">
            <w:pPr>
              <w:rPr>
                <w:lang w:val="en-PK"/>
              </w:rPr>
            </w:pPr>
            <w:r w:rsidRPr="00364B71">
              <w:rPr>
                <w:lang w:val="en-PK"/>
              </w:rPr>
              <w:t>Lotus Notes/Domino 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E64D89" w14:textId="77777777" w:rsidR="00364B71" w:rsidRPr="00364B71" w:rsidRDefault="00364B71" w:rsidP="00364B71">
            <w:pPr>
              <w:rPr>
                <w:lang w:val="en-PK"/>
              </w:rPr>
            </w:pPr>
            <w:r w:rsidRPr="00364B71">
              <w:rPr>
                <w:lang w:val="en-PK"/>
              </w:rPr>
              <w:t>(GDpOtD35gGlyDksQRxEU)</w:t>
            </w:r>
          </w:p>
        </w:tc>
      </w:tr>
      <w:tr w:rsidR="00364B71" w:rsidRPr="00364B71" w14:paraId="1A5B382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C03F90" w14:textId="77777777" w:rsidR="00364B71" w:rsidRPr="00364B71" w:rsidRDefault="00364B71" w:rsidP="00364B71">
            <w:pPr>
              <w:rPr>
                <w:lang w:val="en-PK"/>
              </w:rPr>
            </w:pPr>
            <w:r w:rsidRPr="00364B71">
              <w:rPr>
                <w:lang w:val="en-PK"/>
              </w:rPr>
              <w:t>8800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532B4F" w14:textId="77777777" w:rsidR="00364B71" w:rsidRPr="00364B71" w:rsidRDefault="00364B71" w:rsidP="00364B71">
            <w:pPr>
              <w:rPr>
                <w:lang w:val="en-PK"/>
              </w:rPr>
            </w:pPr>
            <w:r w:rsidRPr="00364B71">
              <w:rPr>
                <w:lang w:val="en-PK"/>
              </w:rPr>
              <w:t>Android FDE &lt;= 4.3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B17827" w14:textId="77777777" w:rsidR="00364B71" w:rsidRPr="00364B71" w:rsidRDefault="00364B71" w:rsidP="00364B71">
            <w:pPr>
              <w:rPr>
                <w:lang w:val="en-PK"/>
              </w:rPr>
            </w:pPr>
            <w:hyperlink r:id="rId44" w:tooltip="https://hashcat.net/misc/example_hashes/hashcat.android43fde" w:history="1">
              <w:r w:rsidRPr="00364B71">
                <w:rPr>
                  <w:rStyle w:val="Hyperlink"/>
                  <w:lang w:val="en-PK"/>
                </w:rPr>
                <w:t>https://hashcat.net/misc/example_hashes/hashcat.android43fde</w:t>
              </w:r>
            </w:hyperlink>
          </w:p>
        </w:tc>
      </w:tr>
      <w:tr w:rsidR="00364B71" w:rsidRPr="00364B71" w14:paraId="275A4E8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86DF2E" w14:textId="77777777" w:rsidR="00364B71" w:rsidRPr="00364B71" w:rsidRDefault="00364B71" w:rsidP="00364B71">
            <w:pPr>
              <w:rPr>
                <w:lang w:val="en-PK"/>
              </w:rPr>
            </w:pPr>
            <w:r w:rsidRPr="00364B71">
              <w:rPr>
                <w:lang w:val="en-PK"/>
              </w:rPr>
              <w:t>8900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2CB078" w14:textId="77777777" w:rsidR="00364B71" w:rsidRPr="00364B71" w:rsidRDefault="00364B71" w:rsidP="00364B71">
            <w:pPr>
              <w:rPr>
                <w:lang w:val="en-PK"/>
              </w:rPr>
            </w:pPr>
            <w:r w:rsidRPr="00364B71">
              <w:rPr>
                <w:lang w:val="en-PK"/>
              </w:rPr>
              <w:t>scrypt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27AAD62" w14:textId="77777777" w:rsidR="00364B71" w:rsidRPr="00364B71" w:rsidRDefault="00364B71" w:rsidP="00364B71">
            <w:pPr>
              <w:rPr>
                <w:lang w:val="en-PK"/>
              </w:rPr>
            </w:pPr>
            <w:r w:rsidRPr="00364B71">
              <w:rPr>
                <w:lang w:val="en-PK"/>
              </w:rPr>
              <w:t>SCRYPT:1024:1:1:MDIwMzMwNTQwNDQyNQ==:5FW+zWivLxgCWj7qLiQbeC8zaNQ+qdO0NUinvqyFcfo=</w:t>
            </w:r>
          </w:p>
        </w:tc>
      </w:tr>
      <w:tr w:rsidR="00364B71" w:rsidRPr="00364B71" w14:paraId="5A3A5BC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82BD1F" w14:textId="77777777" w:rsidR="00364B71" w:rsidRPr="00364B71" w:rsidRDefault="00364B71" w:rsidP="00364B71">
            <w:pPr>
              <w:rPr>
                <w:lang w:val="en-PK"/>
              </w:rPr>
            </w:pPr>
            <w:r w:rsidRPr="00364B71">
              <w:rPr>
                <w:lang w:val="en-PK"/>
              </w:rPr>
              <w:lastRenderedPageBreak/>
              <w:t>9000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9E3DAF" w14:textId="77777777" w:rsidR="00364B71" w:rsidRPr="00364B71" w:rsidRDefault="00364B71" w:rsidP="00364B71">
            <w:pPr>
              <w:rPr>
                <w:lang w:val="en-PK"/>
              </w:rPr>
            </w:pPr>
            <w:r w:rsidRPr="00364B71">
              <w:rPr>
                <w:lang w:val="en-PK"/>
              </w:rPr>
              <w:t>Password Safe v2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B119DF" w14:textId="77777777" w:rsidR="00364B71" w:rsidRPr="00364B71" w:rsidRDefault="00364B71" w:rsidP="00364B71">
            <w:pPr>
              <w:rPr>
                <w:lang w:val="en-PK"/>
              </w:rPr>
            </w:pPr>
            <w:hyperlink r:id="rId45" w:tooltip="https://hashcat.net/misc/example_hashes/hashcat.psafe2.dat" w:history="1">
              <w:r w:rsidRPr="00364B71">
                <w:rPr>
                  <w:rStyle w:val="Hyperlink"/>
                  <w:lang w:val="en-PK"/>
                </w:rPr>
                <w:t>https://hashcat.net/misc/example_hashes/hashcat.psafe2.dat</w:t>
              </w:r>
            </w:hyperlink>
          </w:p>
        </w:tc>
      </w:tr>
      <w:tr w:rsidR="00364B71" w:rsidRPr="00364B71" w14:paraId="08B43F4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E08E82" w14:textId="77777777" w:rsidR="00364B71" w:rsidRPr="00364B71" w:rsidRDefault="00364B71" w:rsidP="00364B71">
            <w:pPr>
              <w:rPr>
                <w:lang w:val="en-PK"/>
              </w:rPr>
            </w:pPr>
            <w:r w:rsidRPr="00364B71">
              <w:rPr>
                <w:lang w:val="en-PK"/>
              </w:rPr>
              <w:t>9100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0C7CC32" w14:textId="77777777" w:rsidR="00364B71" w:rsidRPr="00364B71" w:rsidRDefault="00364B71" w:rsidP="00364B71">
            <w:pPr>
              <w:rPr>
                <w:lang w:val="en-PK"/>
              </w:rPr>
            </w:pPr>
            <w:r w:rsidRPr="00364B71">
              <w:rPr>
                <w:lang w:val="en-PK"/>
              </w:rPr>
              <w:t>Lotus Notes/Domino 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F17221" w14:textId="77777777" w:rsidR="00364B71" w:rsidRPr="00364B71" w:rsidRDefault="00364B71" w:rsidP="00364B71">
            <w:pPr>
              <w:rPr>
                <w:lang w:val="en-PK"/>
              </w:rPr>
            </w:pPr>
            <w:r w:rsidRPr="00364B71">
              <w:rPr>
                <w:lang w:val="en-PK"/>
              </w:rPr>
              <w:t>(HsjFebq0Kh9kH7aAZYc7kY30mC30mC3KmC30mCluagXrvWKj1)</w:t>
            </w:r>
          </w:p>
        </w:tc>
      </w:tr>
      <w:tr w:rsidR="00364B71" w:rsidRPr="00364B71" w14:paraId="04C68D4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5EC0765" w14:textId="77777777" w:rsidR="00364B71" w:rsidRPr="00364B71" w:rsidRDefault="00364B71" w:rsidP="00364B71">
            <w:pPr>
              <w:rPr>
                <w:lang w:val="en-PK"/>
              </w:rPr>
            </w:pPr>
            <w:r w:rsidRPr="00364B71">
              <w:rPr>
                <w:lang w:val="en-PK"/>
              </w:rPr>
              <w:t>9200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E4728D" w14:textId="77777777" w:rsidR="00364B71" w:rsidRPr="00364B71" w:rsidRDefault="00364B71" w:rsidP="00364B71">
            <w:pPr>
              <w:rPr>
                <w:lang w:val="en-PK"/>
              </w:rPr>
            </w:pPr>
            <w:r w:rsidRPr="00364B71">
              <w:rPr>
                <w:lang w:val="en-PK"/>
              </w:rPr>
              <w:t>Cisco-IOS $8$ (PBKDF2-SHA256)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0B624A" w14:textId="77777777" w:rsidR="00364B71" w:rsidRPr="00364B71" w:rsidRDefault="00364B71" w:rsidP="00364B71">
            <w:pPr>
              <w:rPr>
                <w:lang w:val="en-PK"/>
              </w:rPr>
            </w:pPr>
            <w:r w:rsidRPr="00364B71">
              <w:rPr>
                <w:lang w:val="en-PK"/>
              </w:rPr>
              <w:t>$8$TnGX/fE4KGHOVU$pEhnEvxrvaynpi8j4f.EMHr6M.FzU8xnZnBr/tJdFWk</w:t>
            </w:r>
          </w:p>
        </w:tc>
      </w:tr>
      <w:tr w:rsidR="00364B71" w:rsidRPr="00364B71" w14:paraId="5538996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026687B" w14:textId="77777777" w:rsidR="00364B71" w:rsidRPr="00364B71" w:rsidRDefault="00364B71" w:rsidP="00364B71">
            <w:pPr>
              <w:rPr>
                <w:lang w:val="en-PK"/>
              </w:rPr>
            </w:pPr>
            <w:r w:rsidRPr="00364B71">
              <w:rPr>
                <w:lang w:val="en-PK"/>
              </w:rPr>
              <w:t>9300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831D68" w14:textId="77777777" w:rsidR="00364B71" w:rsidRPr="00364B71" w:rsidRDefault="00364B71" w:rsidP="00364B71">
            <w:pPr>
              <w:rPr>
                <w:lang w:val="en-PK"/>
              </w:rPr>
            </w:pPr>
            <w:r w:rsidRPr="00364B71">
              <w:rPr>
                <w:lang w:val="en-PK"/>
              </w:rPr>
              <w:t>Cisco-IOS $9$ (scrypt)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0C201B" w14:textId="77777777" w:rsidR="00364B71" w:rsidRPr="00364B71" w:rsidRDefault="00364B71" w:rsidP="00364B71">
            <w:pPr>
              <w:rPr>
                <w:lang w:val="en-PK"/>
              </w:rPr>
            </w:pPr>
            <w:r w:rsidRPr="00364B71">
              <w:rPr>
                <w:lang w:val="en-PK"/>
              </w:rPr>
              <w:t>$9$2MJBozw/9R3UsU$2lFhcKvpghcyw8deP25GOfyZaagyUOGBymkryvOdfo6</w:t>
            </w:r>
          </w:p>
        </w:tc>
      </w:tr>
      <w:tr w:rsidR="00364B71" w:rsidRPr="00364B71" w14:paraId="622F5E9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62E0E8" w14:textId="77777777" w:rsidR="00364B71" w:rsidRPr="00364B71" w:rsidRDefault="00364B71" w:rsidP="00364B71">
            <w:pPr>
              <w:rPr>
                <w:lang w:val="en-PK"/>
              </w:rPr>
            </w:pPr>
            <w:r w:rsidRPr="00364B71">
              <w:rPr>
                <w:lang w:val="en-PK"/>
              </w:rPr>
              <w:t>94</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5B1D38" w14:textId="77777777" w:rsidR="00364B71" w:rsidRPr="00364B71" w:rsidRDefault="00364B71" w:rsidP="00364B71">
            <w:pPr>
              <w:rPr>
                <w:lang w:val="en-PK"/>
              </w:rPr>
            </w:pPr>
            <w:r w:rsidRPr="00364B71">
              <w:rPr>
                <w:lang w:val="en-PK"/>
              </w:rPr>
              <w:lastRenderedPageBreak/>
              <w:t>MS Office 2007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7CA769" w14:textId="77777777" w:rsidR="00364B71" w:rsidRPr="00364B71" w:rsidRDefault="00364B71" w:rsidP="00364B71">
            <w:pPr>
              <w:rPr>
                <w:lang w:val="en-PK"/>
              </w:rPr>
            </w:pPr>
            <w:r w:rsidRPr="00364B71">
              <w:rPr>
                <w:lang w:val="en-PK"/>
              </w:rPr>
              <w:t>$office$*2007*20*128*16*411a51284e0d0200b131a8949aaaa5cc*117d532441c63968bee7647d9b7df7d6*df1d601ccf905b375575108f42ef838fb88e1cde</w:t>
            </w:r>
          </w:p>
        </w:tc>
      </w:tr>
      <w:tr w:rsidR="00364B71" w:rsidRPr="00364B71" w14:paraId="4A52AF9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4C4249" w14:textId="77777777" w:rsidR="00364B71" w:rsidRPr="00364B71" w:rsidRDefault="00364B71" w:rsidP="00364B71">
            <w:pPr>
              <w:rPr>
                <w:lang w:val="en-PK"/>
              </w:rPr>
            </w:pPr>
            <w:r w:rsidRPr="00364B71">
              <w:rPr>
                <w:lang w:val="en-PK"/>
              </w:rPr>
              <w:t>9500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97C149" w14:textId="77777777" w:rsidR="00364B71" w:rsidRPr="00364B71" w:rsidRDefault="00364B71" w:rsidP="00364B71">
            <w:pPr>
              <w:rPr>
                <w:lang w:val="en-PK"/>
              </w:rPr>
            </w:pPr>
            <w:r w:rsidRPr="00364B71">
              <w:rPr>
                <w:lang w:val="en-PK"/>
              </w:rPr>
              <w:t>MS Office 2010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DEF464" w14:textId="77777777" w:rsidR="00364B71" w:rsidRPr="00364B71" w:rsidRDefault="00364B71" w:rsidP="00364B71">
            <w:pPr>
              <w:rPr>
                <w:lang w:val="en-PK"/>
              </w:rPr>
            </w:pPr>
            <w:r w:rsidRPr="00364B71">
              <w:rPr>
                <w:lang w:val="en-PK"/>
              </w:rPr>
              <w:t>$office$*2010*100000*128*16*77233201017277788267221014757262*b2d0ca4854ba19cf95a2647d5eee906c*e30cbbb189575cafb6f142a90c2622fa9e78d293c5b0c001517b3f5b82993557</w:t>
            </w:r>
          </w:p>
        </w:tc>
      </w:tr>
      <w:tr w:rsidR="00364B71" w:rsidRPr="00364B71" w14:paraId="55A92EE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271915" w14:textId="77777777" w:rsidR="00364B71" w:rsidRPr="00364B71" w:rsidRDefault="00364B71" w:rsidP="00364B71">
            <w:pPr>
              <w:rPr>
                <w:lang w:val="en-PK"/>
              </w:rPr>
            </w:pPr>
            <w:r w:rsidRPr="00364B71">
              <w:rPr>
                <w:lang w:val="en-PK"/>
              </w:rPr>
              <w:t>9600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FA23AE" w14:textId="77777777" w:rsidR="00364B71" w:rsidRPr="00364B71" w:rsidRDefault="00364B71" w:rsidP="00364B71">
            <w:pPr>
              <w:rPr>
                <w:lang w:val="en-PK"/>
              </w:rPr>
            </w:pPr>
            <w:r w:rsidRPr="00364B71">
              <w:rPr>
                <w:lang w:val="en-PK"/>
              </w:rPr>
              <w:t>MS Office 2013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379704" w14:textId="77777777" w:rsidR="00364B71" w:rsidRPr="00364B71" w:rsidRDefault="00364B71" w:rsidP="00364B71">
            <w:pPr>
              <w:rPr>
                <w:lang w:val="en-PK"/>
              </w:rPr>
            </w:pPr>
            <w:r w:rsidRPr="00364B71">
              <w:rPr>
                <w:lang w:val="en-PK"/>
              </w:rPr>
              <w:t>$office$*2013*100000*256*16*7dd611d7eb4c899f74816d1dec817b3b*948dc0b2c2c6c32f14b5995a543ad037*0b7ee0e48e935f937192a59de48a7d561ef2691d5c8a3ba87ec2d04402a94895</w:t>
            </w:r>
          </w:p>
        </w:tc>
      </w:tr>
      <w:tr w:rsidR="00364B71" w:rsidRPr="00364B71" w14:paraId="4BACE76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78FB1B" w14:textId="77777777" w:rsidR="00364B71" w:rsidRPr="00364B71" w:rsidRDefault="00364B71" w:rsidP="00364B71">
            <w:pPr>
              <w:rPr>
                <w:lang w:val="en-PK"/>
              </w:rPr>
            </w:pPr>
            <w:r w:rsidRPr="00364B71">
              <w:rPr>
                <w:lang w:val="en-PK"/>
              </w:rPr>
              <w:t>9700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461492" w14:textId="77777777" w:rsidR="00364B71" w:rsidRPr="00364B71" w:rsidRDefault="00364B71" w:rsidP="00364B71">
            <w:pPr>
              <w:rPr>
                <w:lang w:val="en-PK"/>
              </w:rPr>
            </w:pPr>
            <w:r w:rsidRPr="00364B71">
              <w:rPr>
                <w:lang w:val="en-PK"/>
              </w:rPr>
              <w:t xml:space="preserve">MS Office </w:t>
            </w:r>
            <w:r w:rsidRPr="00364B71">
              <w:rPr>
                <w:rFonts w:ascii="Cambria Math" w:hAnsi="Cambria Math" w:cs="Cambria Math"/>
                <w:lang w:val="en-PK"/>
              </w:rPr>
              <w:t>⇐</w:t>
            </w:r>
            <w:r w:rsidRPr="00364B71">
              <w:rPr>
                <w:lang w:val="en-PK"/>
              </w:rPr>
              <w:t xml:space="preserve"> 2003 MD5 + RC4, oldoffice$0, oldoffice$1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90161A" w14:textId="77777777" w:rsidR="00364B71" w:rsidRPr="00364B71" w:rsidRDefault="00364B71" w:rsidP="00364B71">
            <w:pPr>
              <w:rPr>
                <w:lang w:val="en-PK"/>
              </w:rPr>
            </w:pPr>
            <w:r w:rsidRPr="00364B71">
              <w:rPr>
                <w:lang w:val="en-PK"/>
              </w:rPr>
              <w:t>$oldoffice$1*04477077758555626246182730342136*b1b72ff351e41a7c68f6b45c4e938bd6*0d95331895e99f73ef8b6fbc4a78ac1a</w:t>
            </w:r>
          </w:p>
        </w:tc>
      </w:tr>
      <w:tr w:rsidR="00364B71" w:rsidRPr="00364B71" w14:paraId="1E8853E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35E296" w14:textId="77777777" w:rsidR="00364B71" w:rsidRPr="00364B71" w:rsidRDefault="00364B71" w:rsidP="00364B71">
            <w:pPr>
              <w:rPr>
                <w:lang w:val="en-PK"/>
              </w:rPr>
            </w:pPr>
            <w:r w:rsidRPr="00364B71">
              <w:rPr>
                <w:lang w:val="en-PK"/>
              </w:rPr>
              <w:t>9710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542669E" w14:textId="77777777" w:rsidR="00364B71" w:rsidRPr="00364B71" w:rsidRDefault="00364B71" w:rsidP="00364B71">
            <w:pPr>
              <w:rPr>
                <w:lang w:val="en-PK"/>
              </w:rPr>
            </w:pPr>
            <w:r w:rsidRPr="00364B71">
              <w:rPr>
                <w:lang w:val="en-PK"/>
              </w:rPr>
              <w:t xml:space="preserve">MS Office </w:t>
            </w:r>
            <w:r w:rsidRPr="00364B71">
              <w:rPr>
                <w:rFonts w:ascii="Cambria Math" w:hAnsi="Cambria Math" w:cs="Cambria Math"/>
                <w:lang w:val="en-PK"/>
              </w:rPr>
              <w:t>⇐</w:t>
            </w:r>
            <w:r w:rsidRPr="00364B71">
              <w:rPr>
                <w:lang w:val="en-PK"/>
              </w:rPr>
              <w:t xml:space="preserve"> 2003 $0/$1, MD5 + RC4, collider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6771DF" w14:textId="77777777" w:rsidR="00364B71" w:rsidRPr="00364B71" w:rsidRDefault="00364B71" w:rsidP="00364B71">
            <w:pPr>
              <w:rPr>
                <w:lang w:val="en-PK"/>
              </w:rPr>
            </w:pPr>
            <w:r w:rsidRPr="00364B71">
              <w:rPr>
                <w:lang w:val="en-PK"/>
              </w:rPr>
              <w:t>$oldoffice$0*55045061647456688860411218030058*e7e24d163fbd743992d4b8892bf3f2f7*493410dbc832557d3fe1870ace8397e2</w:t>
            </w:r>
          </w:p>
        </w:tc>
      </w:tr>
      <w:tr w:rsidR="00364B71" w:rsidRPr="00364B71" w14:paraId="31C48EA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06865F" w14:textId="77777777" w:rsidR="00364B71" w:rsidRPr="00364B71" w:rsidRDefault="00364B71" w:rsidP="00364B71">
            <w:pPr>
              <w:rPr>
                <w:lang w:val="en-PK"/>
              </w:rPr>
            </w:pPr>
            <w:r w:rsidRPr="00364B71">
              <w:rPr>
                <w:lang w:val="en-PK"/>
              </w:rPr>
              <w:lastRenderedPageBreak/>
              <w:t>9720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5DEE15" w14:textId="77777777" w:rsidR="00364B71" w:rsidRPr="00364B71" w:rsidRDefault="00364B71" w:rsidP="00364B71">
            <w:pPr>
              <w:rPr>
                <w:lang w:val="en-PK"/>
              </w:rPr>
            </w:pPr>
            <w:r w:rsidRPr="00364B71">
              <w:rPr>
                <w:lang w:val="en-PK"/>
              </w:rPr>
              <w:t xml:space="preserve">MS Office </w:t>
            </w:r>
            <w:r w:rsidRPr="00364B71">
              <w:rPr>
                <w:rFonts w:ascii="Cambria Math" w:hAnsi="Cambria Math" w:cs="Cambria Math"/>
                <w:lang w:val="en-PK"/>
              </w:rPr>
              <w:t>⇐</w:t>
            </w:r>
            <w:r w:rsidRPr="00364B71">
              <w:rPr>
                <w:lang w:val="en-PK"/>
              </w:rPr>
              <w:t xml:space="preserve"> 2003 $0/$1, MD5 + RC4, collider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839A54" w14:textId="77777777" w:rsidR="00364B71" w:rsidRPr="00364B71" w:rsidRDefault="00364B71" w:rsidP="00364B71">
            <w:pPr>
              <w:rPr>
                <w:lang w:val="en-PK"/>
              </w:rPr>
            </w:pPr>
            <w:r w:rsidRPr="00364B71">
              <w:rPr>
                <w:lang w:val="en-PK"/>
              </w:rPr>
              <w:t>$oldoffice$0*55045061647456688860411218030058*e7e24d163fbd743992d4b8892bf3f2f7*493410dbc832557d3fe1870ace8397e2:91b2e062b9</w:t>
            </w:r>
          </w:p>
        </w:tc>
      </w:tr>
      <w:tr w:rsidR="00364B71" w:rsidRPr="00364B71" w14:paraId="1A050B7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A0E273" w14:textId="77777777" w:rsidR="00364B71" w:rsidRPr="00364B71" w:rsidRDefault="00364B71" w:rsidP="00364B71">
            <w:pPr>
              <w:rPr>
                <w:lang w:val="en-PK"/>
              </w:rPr>
            </w:pPr>
            <w:r w:rsidRPr="00364B71">
              <w:rPr>
                <w:lang w:val="en-PK"/>
              </w:rPr>
              <w:t>9800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1C2A73" w14:textId="77777777" w:rsidR="00364B71" w:rsidRPr="00364B71" w:rsidRDefault="00364B71" w:rsidP="00364B71">
            <w:pPr>
              <w:rPr>
                <w:lang w:val="en-PK"/>
              </w:rPr>
            </w:pPr>
            <w:r w:rsidRPr="00364B71">
              <w:rPr>
                <w:lang w:val="en-PK"/>
              </w:rPr>
              <w:t xml:space="preserve">MS Office </w:t>
            </w:r>
            <w:r w:rsidRPr="00364B71">
              <w:rPr>
                <w:rFonts w:ascii="Cambria Math" w:hAnsi="Cambria Math" w:cs="Cambria Math"/>
                <w:lang w:val="en-PK"/>
              </w:rPr>
              <w:t>⇐</w:t>
            </w:r>
            <w:r w:rsidRPr="00364B71">
              <w:rPr>
                <w:lang w:val="en-PK"/>
              </w:rPr>
              <w:t xml:space="preserve"> 2003 SHA1 + RC4, oldoffice$3, oldoffice$4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953AFF" w14:textId="77777777" w:rsidR="00364B71" w:rsidRPr="00364B71" w:rsidRDefault="00364B71" w:rsidP="00364B71">
            <w:pPr>
              <w:rPr>
                <w:lang w:val="en-PK"/>
              </w:rPr>
            </w:pPr>
            <w:r w:rsidRPr="00364B71">
              <w:rPr>
                <w:lang w:val="en-PK"/>
              </w:rPr>
              <w:t>$oldoffice$3*83328705222323020515404251156288*2855956a165ff6511bc7f4cd77b9e101*941861655e73a09c40f7b1e9dfd0c256ed285acd</w:t>
            </w:r>
          </w:p>
        </w:tc>
      </w:tr>
      <w:tr w:rsidR="00364B71" w:rsidRPr="00364B71" w14:paraId="78C2441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95FBB2" w14:textId="77777777" w:rsidR="00364B71" w:rsidRPr="00364B71" w:rsidRDefault="00364B71" w:rsidP="00364B71">
            <w:pPr>
              <w:rPr>
                <w:lang w:val="en-PK"/>
              </w:rPr>
            </w:pPr>
            <w:r w:rsidRPr="00364B71">
              <w:rPr>
                <w:lang w:val="en-PK"/>
              </w:rPr>
              <w:t>9810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E5B43A" w14:textId="77777777" w:rsidR="00364B71" w:rsidRPr="00364B71" w:rsidRDefault="00364B71" w:rsidP="00364B71">
            <w:pPr>
              <w:rPr>
                <w:lang w:val="en-PK"/>
              </w:rPr>
            </w:pPr>
            <w:r w:rsidRPr="00364B71">
              <w:rPr>
                <w:lang w:val="en-PK"/>
              </w:rPr>
              <w:t xml:space="preserve">MS Office </w:t>
            </w:r>
            <w:r w:rsidRPr="00364B71">
              <w:rPr>
                <w:rFonts w:ascii="Cambria Math" w:hAnsi="Cambria Math" w:cs="Cambria Math"/>
                <w:lang w:val="en-PK"/>
              </w:rPr>
              <w:t>⇐</w:t>
            </w:r>
            <w:r w:rsidRPr="00364B71">
              <w:rPr>
                <w:lang w:val="en-PK"/>
              </w:rPr>
              <w:t xml:space="preserve"> 2003 $3, SHA1 + RC4, collider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4009BD" w14:textId="77777777" w:rsidR="00364B71" w:rsidRPr="00364B71" w:rsidRDefault="00364B71" w:rsidP="00364B71">
            <w:pPr>
              <w:rPr>
                <w:lang w:val="en-PK"/>
              </w:rPr>
            </w:pPr>
            <w:r w:rsidRPr="00364B71">
              <w:rPr>
                <w:lang w:val="en-PK"/>
              </w:rPr>
              <w:t>$oldoffice$3*83328705222323020515404251156288*2855956a165ff6511bc7f4cd77b9e101*941861655e73a09c40f7b1e9dfd0c256ed285acd</w:t>
            </w:r>
          </w:p>
        </w:tc>
      </w:tr>
      <w:tr w:rsidR="00364B71" w:rsidRPr="00364B71" w14:paraId="31FFA69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BB1B8B" w14:textId="77777777" w:rsidR="00364B71" w:rsidRPr="00364B71" w:rsidRDefault="00364B71" w:rsidP="00364B71">
            <w:pPr>
              <w:rPr>
                <w:lang w:val="en-PK"/>
              </w:rPr>
            </w:pPr>
            <w:r w:rsidRPr="00364B71">
              <w:rPr>
                <w:lang w:val="en-PK"/>
              </w:rPr>
              <w:t>9820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1C80A1" w14:textId="77777777" w:rsidR="00364B71" w:rsidRPr="00364B71" w:rsidRDefault="00364B71" w:rsidP="00364B71">
            <w:pPr>
              <w:rPr>
                <w:lang w:val="en-PK"/>
              </w:rPr>
            </w:pPr>
            <w:r w:rsidRPr="00364B71">
              <w:rPr>
                <w:lang w:val="en-PK"/>
              </w:rPr>
              <w:t xml:space="preserve">MS Office </w:t>
            </w:r>
            <w:r w:rsidRPr="00364B71">
              <w:rPr>
                <w:rFonts w:ascii="Cambria Math" w:hAnsi="Cambria Math" w:cs="Cambria Math"/>
                <w:lang w:val="en-PK"/>
              </w:rPr>
              <w:t>⇐</w:t>
            </w:r>
            <w:r w:rsidRPr="00364B71">
              <w:rPr>
                <w:lang w:val="en-PK"/>
              </w:rPr>
              <w:t xml:space="preserve"> 2003 $3, SHA1 + RC4, collider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7F9839" w14:textId="77777777" w:rsidR="00364B71" w:rsidRPr="00364B71" w:rsidRDefault="00364B71" w:rsidP="00364B71">
            <w:pPr>
              <w:rPr>
                <w:lang w:val="en-PK"/>
              </w:rPr>
            </w:pPr>
            <w:r w:rsidRPr="00364B71">
              <w:rPr>
                <w:lang w:val="en-PK"/>
              </w:rPr>
              <w:t>$oldoffice$3*83328705222323020515404251156288*2855956a165ff6511bc7f4cd77b9e101*941861655e73a09c40f7b1e9dfd0c256ed285acd:b8f63619ca</w:t>
            </w:r>
          </w:p>
        </w:tc>
      </w:tr>
      <w:tr w:rsidR="00364B71" w:rsidRPr="00364B71" w14:paraId="39B02C7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7A6A734" w14:textId="77777777" w:rsidR="00364B71" w:rsidRPr="00364B71" w:rsidRDefault="00364B71" w:rsidP="00364B71">
            <w:pPr>
              <w:rPr>
                <w:lang w:val="en-PK"/>
              </w:rPr>
            </w:pPr>
            <w:r w:rsidRPr="00364B71">
              <w:rPr>
                <w:lang w:val="en-PK"/>
              </w:rPr>
              <w:t>99</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F694026" w14:textId="77777777" w:rsidR="00364B71" w:rsidRPr="00364B71" w:rsidRDefault="00364B71" w:rsidP="00364B71">
            <w:pPr>
              <w:rPr>
                <w:lang w:val="en-PK"/>
              </w:rPr>
            </w:pPr>
            <w:r w:rsidRPr="00364B71">
              <w:rPr>
                <w:lang w:val="en-PK"/>
              </w:rPr>
              <w:lastRenderedPageBreak/>
              <w:t>Radmin2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CEA581" w14:textId="77777777" w:rsidR="00364B71" w:rsidRPr="00364B71" w:rsidRDefault="00364B71" w:rsidP="00364B71">
            <w:pPr>
              <w:rPr>
                <w:lang w:val="en-PK"/>
              </w:rPr>
            </w:pPr>
            <w:r w:rsidRPr="00364B71">
              <w:rPr>
                <w:lang w:val="en-PK"/>
              </w:rPr>
              <w:t>22527bee5c29ce95373c4e0f359f079b</w:t>
            </w:r>
          </w:p>
        </w:tc>
      </w:tr>
      <w:tr w:rsidR="00364B71" w:rsidRPr="00364B71" w14:paraId="2D2EA16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A5B814" w14:textId="77777777" w:rsidR="00364B71" w:rsidRPr="00364B71" w:rsidRDefault="00364B71" w:rsidP="00364B71">
            <w:pPr>
              <w:rPr>
                <w:lang w:val="en-PK"/>
              </w:rPr>
            </w:pPr>
            <w:r w:rsidRPr="00364B71">
              <w:rPr>
                <w:lang w:val="en-PK"/>
              </w:rPr>
              <w:t>10000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93A69E" w14:textId="77777777" w:rsidR="00364B71" w:rsidRPr="00364B71" w:rsidRDefault="00364B71" w:rsidP="00364B71">
            <w:pPr>
              <w:rPr>
                <w:lang w:val="en-PK"/>
              </w:rPr>
            </w:pPr>
            <w:r w:rsidRPr="00364B71">
              <w:rPr>
                <w:lang w:val="en-PK"/>
              </w:rPr>
              <w:t>Django (PBKDF2-SHA256)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6BBC96" w14:textId="77777777" w:rsidR="00364B71" w:rsidRPr="00364B71" w:rsidRDefault="00364B71" w:rsidP="00364B71">
            <w:pPr>
              <w:rPr>
                <w:lang w:val="en-PK"/>
              </w:rPr>
            </w:pPr>
            <w:r w:rsidRPr="00364B71">
              <w:rPr>
                <w:lang w:val="en-PK"/>
              </w:rPr>
              <w:t>pbkdf2_sha256$20000$H0dPx8NeajVu$GiC4k5kqbbR9qWBlsRgDywNqC2vd9kqfk7zdorEnNas=</w:t>
            </w:r>
          </w:p>
        </w:tc>
      </w:tr>
      <w:tr w:rsidR="00364B71" w:rsidRPr="00364B71" w14:paraId="4FD60E2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F1ECBD" w14:textId="77777777" w:rsidR="00364B71" w:rsidRPr="00364B71" w:rsidRDefault="00364B71" w:rsidP="00364B71">
            <w:pPr>
              <w:rPr>
                <w:lang w:val="en-PK"/>
              </w:rPr>
            </w:pPr>
            <w:r w:rsidRPr="00364B71">
              <w:rPr>
                <w:lang w:val="en-PK"/>
              </w:rPr>
              <w:t>10100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13FB16" w14:textId="77777777" w:rsidR="00364B71" w:rsidRPr="00364B71" w:rsidRDefault="00364B71" w:rsidP="00364B71">
            <w:pPr>
              <w:rPr>
                <w:lang w:val="en-PK"/>
              </w:rPr>
            </w:pPr>
            <w:r w:rsidRPr="00364B71">
              <w:rPr>
                <w:lang w:val="en-PK"/>
              </w:rPr>
              <w:t>SipHash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94282C" w14:textId="77777777" w:rsidR="00364B71" w:rsidRPr="00364B71" w:rsidRDefault="00364B71" w:rsidP="00364B71">
            <w:pPr>
              <w:rPr>
                <w:lang w:val="en-PK"/>
              </w:rPr>
            </w:pPr>
            <w:r w:rsidRPr="00364B71">
              <w:rPr>
                <w:lang w:val="en-PK"/>
              </w:rPr>
              <w:t>ad61d78c06037cd9:2:4:81533218127174468417660201434054</w:t>
            </w:r>
          </w:p>
        </w:tc>
      </w:tr>
      <w:tr w:rsidR="00364B71" w:rsidRPr="00364B71" w14:paraId="5C45C65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E8E26D" w14:textId="77777777" w:rsidR="00364B71" w:rsidRPr="00364B71" w:rsidRDefault="00364B71" w:rsidP="00364B71">
            <w:pPr>
              <w:rPr>
                <w:lang w:val="en-PK"/>
              </w:rPr>
            </w:pPr>
            <w:r w:rsidRPr="00364B71">
              <w:rPr>
                <w:lang w:val="en-PK"/>
              </w:rPr>
              <w:t>10200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4352A7" w14:textId="77777777" w:rsidR="00364B71" w:rsidRPr="00364B71" w:rsidRDefault="00364B71" w:rsidP="00364B71">
            <w:pPr>
              <w:rPr>
                <w:lang w:val="en-PK"/>
              </w:rPr>
            </w:pPr>
            <w:r w:rsidRPr="00364B71">
              <w:rPr>
                <w:lang w:val="en-PK"/>
              </w:rPr>
              <w:t>CRAM-MD5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7C6AF74" w14:textId="77777777" w:rsidR="00364B71" w:rsidRPr="00364B71" w:rsidRDefault="00364B71" w:rsidP="00364B71">
            <w:pPr>
              <w:rPr>
                <w:lang w:val="en-PK"/>
              </w:rPr>
            </w:pPr>
            <w:r w:rsidRPr="00364B71">
              <w:rPr>
                <w:lang w:val="en-PK"/>
              </w:rPr>
              <w:t>$cram_md5$PG5vLXJlcGx5QGhhc2hjYXQubmV0Pg==$dXNlciA0NGVhZmQyMmZlNzY2NzBmNmIyODc5MDgxYTdmNWY3MQ==</w:t>
            </w:r>
          </w:p>
        </w:tc>
      </w:tr>
      <w:tr w:rsidR="00364B71" w:rsidRPr="00364B71" w14:paraId="763E46E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D7B3B9" w14:textId="77777777" w:rsidR="00364B71" w:rsidRPr="00364B71" w:rsidRDefault="00364B71" w:rsidP="00364B71">
            <w:pPr>
              <w:rPr>
                <w:lang w:val="en-PK"/>
              </w:rPr>
            </w:pPr>
            <w:r w:rsidRPr="00364B71">
              <w:rPr>
                <w:lang w:val="en-PK"/>
              </w:rPr>
              <w:lastRenderedPageBreak/>
              <w:t>10300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16CD86" w14:textId="77777777" w:rsidR="00364B71" w:rsidRPr="00364B71" w:rsidRDefault="00364B71" w:rsidP="00364B71">
            <w:pPr>
              <w:rPr>
                <w:lang w:val="en-PK"/>
              </w:rPr>
            </w:pPr>
            <w:r w:rsidRPr="00364B71">
              <w:rPr>
                <w:lang w:val="en-PK"/>
              </w:rPr>
              <w:t>SAP CODVN H (PWDSALTEDHASH) iSSHA-1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D75756" w14:textId="77777777" w:rsidR="00364B71" w:rsidRPr="00364B71" w:rsidRDefault="00364B71" w:rsidP="00364B71">
            <w:pPr>
              <w:rPr>
                <w:lang w:val="en-PK"/>
              </w:rPr>
            </w:pPr>
            <w:r w:rsidRPr="00364B71">
              <w:rPr>
                <w:lang w:val="en-PK"/>
              </w:rPr>
              <w:t>{x-issha, 1024}C0624EvGSdAMCtuWnBBYBGA0chvqAflKY74oEpw/rpY=</w:t>
            </w:r>
          </w:p>
        </w:tc>
      </w:tr>
      <w:tr w:rsidR="00364B71" w:rsidRPr="00364B71" w14:paraId="44306D3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33ACEA" w14:textId="77777777" w:rsidR="00364B71" w:rsidRPr="00364B71" w:rsidRDefault="00364B71" w:rsidP="00364B71">
            <w:pPr>
              <w:rPr>
                <w:lang w:val="en-PK"/>
              </w:rPr>
            </w:pPr>
            <w:r w:rsidRPr="00364B71">
              <w:rPr>
                <w:lang w:val="en-PK"/>
              </w:rPr>
              <w:t>10400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7D7D7A" w14:textId="77777777" w:rsidR="00364B71" w:rsidRPr="00364B71" w:rsidRDefault="00364B71" w:rsidP="00364B71">
            <w:pPr>
              <w:rPr>
                <w:lang w:val="en-PK"/>
              </w:rPr>
            </w:pPr>
            <w:r w:rsidRPr="00364B71">
              <w:rPr>
                <w:lang w:val="en-PK"/>
              </w:rPr>
              <w:t>PDF 1.1 - 1.3 (Acrobat 2 - 4)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437D72" w14:textId="77777777" w:rsidR="00364B71" w:rsidRPr="00364B71" w:rsidRDefault="00364B71" w:rsidP="00364B71">
            <w:pPr>
              <w:rPr>
                <w:lang w:val="en-PK"/>
              </w:rPr>
            </w:pPr>
            <w:r w:rsidRPr="00364B71">
              <w:rPr>
                <w:lang w:val="en-PK"/>
              </w:rPr>
              <w:t>$pdf$1*2*40*-1*0*16*51726437280452826511473255744374*32*9b09be05c226214fa1178342673d86f273602b95104f2384b6c9b709b2cbc058*32*0000000000000000000000000000000000000000000000000000000000000000</w:t>
            </w:r>
          </w:p>
        </w:tc>
      </w:tr>
      <w:tr w:rsidR="00364B71" w:rsidRPr="00364B71" w14:paraId="4326624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DB6327" w14:textId="77777777" w:rsidR="00364B71" w:rsidRPr="00364B71" w:rsidRDefault="00364B71" w:rsidP="00364B71">
            <w:pPr>
              <w:rPr>
                <w:lang w:val="en-PK"/>
              </w:rPr>
            </w:pPr>
            <w:r w:rsidRPr="00364B71">
              <w:rPr>
                <w:lang w:val="en-PK"/>
              </w:rPr>
              <w:t>10410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77862A" w14:textId="77777777" w:rsidR="00364B71" w:rsidRPr="00364B71" w:rsidRDefault="00364B71" w:rsidP="00364B71">
            <w:pPr>
              <w:rPr>
                <w:lang w:val="en-PK"/>
              </w:rPr>
            </w:pPr>
            <w:r w:rsidRPr="00364B71">
              <w:rPr>
                <w:lang w:val="en-PK"/>
              </w:rPr>
              <w:t>PDF 1.1 - 1.3 (Acrobat 2 - 4), collider #1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62DF89" w14:textId="77777777" w:rsidR="00364B71" w:rsidRPr="00364B71" w:rsidRDefault="00364B71" w:rsidP="00364B71">
            <w:pPr>
              <w:rPr>
                <w:lang w:val="en-PK"/>
              </w:rPr>
            </w:pPr>
            <w:r w:rsidRPr="00364B71">
              <w:rPr>
                <w:lang w:val="en-PK"/>
              </w:rPr>
              <w:t>$pdf$1*2*40*-1*0*16*01221086741440841668371056103222*32*27c3fecef6d46a78eb61b8b4dbc690f5f8a2912bbb9afc842c12d79481568b74*32*0000000000000000000000000000000000000000000000000000000000000000</w:t>
            </w:r>
          </w:p>
        </w:tc>
      </w:tr>
      <w:tr w:rsidR="00364B71" w:rsidRPr="00364B71" w14:paraId="192D219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2956A5B" w14:textId="77777777" w:rsidR="00364B71" w:rsidRPr="00364B71" w:rsidRDefault="00364B71" w:rsidP="00364B71">
            <w:pPr>
              <w:rPr>
                <w:lang w:val="en-PK"/>
              </w:rPr>
            </w:pPr>
            <w:r w:rsidRPr="00364B71">
              <w:rPr>
                <w:lang w:val="en-PK"/>
              </w:rPr>
              <w:t>10420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1DE4C0" w14:textId="77777777" w:rsidR="00364B71" w:rsidRPr="00364B71" w:rsidRDefault="00364B71" w:rsidP="00364B71">
            <w:pPr>
              <w:rPr>
                <w:lang w:val="en-PK"/>
              </w:rPr>
            </w:pPr>
            <w:r w:rsidRPr="00364B71">
              <w:rPr>
                <w:lang w:val="en-PK"/>
              </w:rPr>
              <w:t>PDF 1.1 - 1.3 (Acrobat 2 - 4), collider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DD5C5C" w14:textId="77777777" w:rsidR="00364B71" w:rsidRPr="00364B71" w:rsidRDefault="00364B71" w:rsidP="00364B71">
            <w:pPr>
              <w:rPr>
                <w:lang w:val="en-PK"/>
              </w:rPr>
            </w:pPr>
            <w:r w:rsidRPr="00364B71">
              <w:rPr>
                <w:lang w:val="en-PK"/>
              </w:rPr>
              <w:t>$pdf$1*2*40*-1*0*16*01221086741440841668371056103222*32*27c3fecef6d46a78eb61b8b4dbc690f5f8a2912bbb9afc842c12d79481568b74*32*0000000000000000000000000000000000000000000000000000000000000000:6a8aedccb7</w:t>
            </w:r>
          </w:p>
        </w:tc>
      </w:tr>
      <w:tr w:rsidR="00364B71" w:rsidRPr="00364B71" w14:paraId="7915968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6F8F53" w14:textId="77777777" w:rsidR="00364B71" w:rsidRPr="00364B71" w:rsidRDefault="00364B71" w:rsidP="00364B71">
            <w:pPr>
              <w:rPr>
                <w:lang w:val="en-PK"/>
              </w:rPr>
            </w:pPr>
            <w:r w:rsidRPr="00364B71">
              <w:rPr>
                <w:lang w:val="en-PK"/>
              </w:rPr>
              <w:lastRenderedPageBreak/>
              <w:t>10500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DA56B2" w14:textId="77777777" w:rsidR="00364B71" w:rsidRPr="00364B71" w:rsidRDefault="00364B71" w:rsidP="00364B71">
            <w:pPr>
              <w:rPr>
                <w:lang w:val="en-PK"/>
              </w:rPr>
            </w:pPr>
            <w:r w:rsidRPr="00364B71">
              <w:rPr>
                <w:lang w:val="en-PK"/>
              </w:rPr>
              <w:t>PDF 1.4 - 1.6 (Acrobat 5 - 8)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3CA1BC" w14:textId="77777777" w:rsidR="00364B71" w:rsidRPr="00364B71" w:rsidRDefault="00364B71" w:rsidP="00364B71">
            <w:pPr>
              <w:rPr>
                <w:lang w:val="en-PK"/>
              </w:rPr>
            </w:pPr>
            <w:r w:rsidRPr="00364B71">
              <w:rPr>
                <w:lang w:val="en-PK"/>
              </w:rPr>
              <w:t>$pdf$2*3*128*-1028*1*16*da42ee15d4b3e08fe5b9ecea0e02ad0f*32*c9b59d72c7c670c42eeb4fca1d2ca15000000000000000000000000000000000*32*c4ff3e868dc87604626c2b8c259297a14d58c6309c70b00afdfb1fbba10ee571</w:t>
            </w:r>
          </w:p>
        </w:tc>
      </w:tr>
      <w:tr w:rsidR="00364B71" w:rsidRPr="00364B71" w14:paraId="0387C1B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C3D25E4" w14:textId="77777777" w:rsidR="00364B71" w:rsidRPr="00364B71" w:rsidRDefault="00364B71" w:rsidP="00364B71">
            <w:pPr>
              <w:rPr>
                <w:lang w:val="en-PK"/>
              </w:rPr>
            </w:pPr>
            <w:r w:rsidRPr="00364B71">
              <w:rPr>
                <w:lang w:val="en-PK"/>
              </w:rPr>
              <w:t>10600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E37C1C" w14:textId="77777777" w:rsidR="00364B71" w:rsidRPr="00364B71" w:rsidRDefault="00364B71" w:rsidP="00364B71">
            <w:pPr>
              <w:rPr>
                <w:lang w:val="en-PK"/>
              </w:rPr>
            </w:pPr>
            <w:r w:rsidRPr="00364B71">
              <w:rPr>
                <w:lang w:val="en-PK"/>
              </w:rPr>
              <w:t>PDF 1.7 Level 3 (Acrobat 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1D27AD" w14:textId="77777777" w:rsidR="00364B71" w:rsidRPr="00364B71" w:rsidRDefault="00364B71" w:rsidP="00364B71">
            <w:pPr>
              <w:rPr>
                <w:lang w:val="en-PK"/>
              </w:rPr>
            </w:pPr>
            <w:r w:rsidRPr="00364B71">
              <w:rPr>
                <w:lang w:val="en-PK"/>
              </w:rPr>
              <w:t>$pdf$5*5*256*-1028*1*16*20583814402184226866485332754315*127*f95d927a94829db8e2fbfbc9726ebe0a391b22a084ccc2882eb107a74f7884812058381440218422686648533275431500000000000000000000000000000000000000000000000000000000000000000000000000000000000000000000000000000000000000000000000000000000000000000000000000000000000000*127*00000000000000000000000000000000000000000000000000000000000000000000000000000000000000000000000000000000000000000000000000000000000000000000000000000000000000000000000000000000000000000000000000000000000000000000000000000000000000000000000000000000000000*32*0000000000000000000000000000000000000000000000000000000000000000*32*0000000000000000000000000000000000000000000000000000000000000000</w:t>
            </w:r>
          </w:p>
        </w:tc>
      </w:tr>
      <w:tr w:rsidR="00364B71" w:rsidRPr="00364B71" w14:paraId="3074033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201162" w14:textId="77777777" w:rsidR="00364B71" w:rsidRPr="00364B71" w:rsidRDefault="00364B71" w:rsidP="00364B71">
            <w:pPr>
              <w:rPr>
                <w:lang w:val="en-PK"/>
              </w:rPr>
            </w:pPr>
            <w:r w:rsidRPr="00364B71">
              <w:rPr>
                <w:lang w:val="en-PK"/>
              </w:rPr>
              <w:t>10700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47860A" w14:textId="77777777" w:rsidR="00364B71" w:rsidRPr="00364B71" w:rsidRDefault="00364B71" w:rsidP="00364B71">
            <w:pPr>
              <w:rPr>
                <w:lang w:val="en-PK"/>
              </w:rPr>
            </w:pPr>
            <w:r w:rsidRPr="00364B71">
              <w:rPr>
                <w:lang w:val="en-PK"/>
              </w:rPr>
              <w:t>PDF 1.7 Level 8 (Acrobat 10 - 11)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EDF244" w14:textId="77777777" w:rsidR="00364B71" w:rsidRPr="00364B71" w:rsidRDefault="00364B71" w:rsidP="00364B71">
            <w:pPr>
              <w:rPr>
                <w:lang w:val="en-PK"/>
              </w:rPr>
            </w:pPr>
            <w:r w:rsidRPr="00364B71">
              <w:rPr>
                <w:lang w:val="en-PK"/>
              </w:rPr>
              <w:t>$pdf$5*6*256*-1028*1*16*21240790753544575679622633641532*127*2d1ecff66ea354d3d34325a6503da57e03c199c21b13dd842f8d515826054d8d2124079075354457567962263364153200000000000000000000000000000000000000000000000000000000000000000000000000000000000000000000000000000000000000000000000000000000000000000000000000000000000000*127*00000000000000000000000000000000000000000000000000000000000000000000000000000000000000000000000000000000000000000000000000000000000000000000000000000000000000000000000000000000000000000000000000000000000000000000000000000000000000000000000000000000000000*32*00000000000000000000000000000000</w:t>
            </w:r>
            <w:r w:rsidRPr="00364B71">
              <w:rPr>
                <w:lang w:val="en-PK"/>
              </w:rPr>
              <w:lastRenderedPageBreak/>
              <w:t>00000000000000000000000000000000*32*0000000000000000000000000000000000000000000000000000000000000000</w:t>
            </w:r>
          </w:p>
        </w:tc>
      </w:tr>
      <w:tr w:rsidR="00364B71" w:rsidRPr="00364B71" w14:paraId="486AA55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ACB0D1" w14:textId="77777777" w:rsidR="00364B71" w:rsidRPr="00364B71" w:rsidRDefault="00364B71" w:rsidP="00364B71">
            <w:pPr>
              <w:rPr>
                <w:lang w:val="en-PK"/>
              </w:rPr>
            </w:pPr>
            <w:r w:rsidRPr="00364B71">
              <w:rPr>
                <w:lang w:val="en-PK"/>
              </w:rPr>
              <w:lastRenderedPageBreak/>
              <w:t>10800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083F95" w14:textId="77777777" w:rsidR="00364B71" w:rsidRPr="00364B71" w:rsidRDefault="00364B71" w:rsidP="00364B71">
            <w:pPr>
              <w:rPr>
                <w:lang w:val="en-PK"/>
              </w:rPr>
            </w:pPr>
            <w:r w:rsidRPr="00364B71">
              <w:rPr>
                <w:lang w:val="en-PK"/>
              </w:rPr>
              <w:t>SHA-384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7C0221" w14:textId="77777777" w:rsidR="00364B71" w:rsidRPr="00364B71" w:rsidRDefault="00364B71" w:rsidP="00364B71">
            <w:pPr>
              <w:rPr>
                <w:lang w:val="en-PK"/>
              </w:rPr>
            </w:pPr>
            <w:r w:rsidRPr="00364B71">
              <w:rPr>
                <w:lang w:val="en-PK"/>
              </w:rPr>
              <w:t>07371af1ca1fca7c6941d2399f3610f1e392c56c6d73fddffe38f18c430a2817028dae1ef09ac683b62148a2c8757f42</w:t>
            </w:r>
          </w:p>
        </w:tc>
      </w:tr>
      <w:tr w:rsidR="00364B71" w:rsidRPr="00364B71" w14:paraId="06260B2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57113E" w14:textId="77777777" w:rsidR="00364B71" w:rsidRPr="00364B71" w:rsidRDefault="00364B71" w:rsidP="00364B71">
            <w:pPr>
              <w:rPr>
                <w:lang w:val="en-PK"/>
              </w:rPr>
            </w:pPr>
            <w:r w:rsidRPr="00364B71">
              <w:rPr>
                <w:lang w:val="en-PK"/>
              </w:rPr>
              <w:t>10900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3D484C" w14:textId="77777777" w:rsidR="00364B71" w:rsidRPr="00364B71" w:rsidRDefault="00364B71" w:rsidP="00364B71">
            <w:pPr>
              <w:rPr>
                <w:lang w:val="en-PK"/>
              </w:rPr>
            </w:pPr>
            <w:r w:rsidRPr="00364B71">
              <w:rPr>
                <w:lang w:val="en-PK"/>
              </w:rPr>
              <w:t>PBKDF2-HMAC-SHA256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0B5E1C" w14:textId="77777777" w:rsidR="00364B71" w:rsidRPr="00364B71" w:rsidRDefault="00364B71" w:rsidP="00364B71">
            <w:pPr>
              <w:rPr>
                <w:lang w:val="en-PK"/>
              </w:rPr>
            </w:pPr>
            <w:r w:rsidRPr="00364B71">
              <w:rPr>
                <w:lang w:val="en-PK"/>
              </w:rPr>
              <w:t>sha256:1000:MTc3MTA0MTQwMjQxNzY=:PYjCU215Mi57AYPKva9j7mvF4Rc5bCnt</w:t>
            </w:r>
          </w:p>
        </w:tc>
      </w:tr>
      <w:tr w:rsidR="00364B71" w:rsidRPr="00364B71" w14:paraId="1D73776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8591E1" w14:textId="77777777" w:rsidR="00364B71" w:rsidRPr="00364B71" w:rsidRDefault="00364B71" w:rsidP="00364B71">
            <w:pPr>
              <w:rPr>
                <w:lang w:val="en-PK"/>
              </w:rPr>
            </w:pPr>
            <w:r w:rsidRPr="00364B71">
              <w:rPr>
                <w:lang w:val="en-PK"/>
              </w:rPr>
              <w:t>11000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3A5AFA" w14:textId="77777777" w:rsidR="00364B71" w:rsidRPr="00364B71" w:rsidRDefault="00364B71" w:rsidP="00364B71">
            <w:pPr>
              <w:rPr>
                <w:lang w:val="en-PK"/>
              </w:rPr>
            </w:pPr>
            <w:r w:rsidRPr="00364B71">
              <w:rPr>
                <w:lang w:val="en-PK"/>
              </w:rPr>
              <w:t>PrestaShop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C0F492" w14:textId="77777777" w:rsidR="00364B71" w:rsidRPr="00364B71" w:rsidRDefault="00364B71" w:rsidP="00364B71">
            <w:pPr>
              <w:rPr>
                <w:lang w:val="en-PK"/>
              </w:rPr>
            </w:pPr>
            <w:r w:rsidRPr="00364B71">
              <w:rPr>
                <w:lang w:val="en-PK"/>
              </w:rPr>
              <w:t>810e3d12f0f10777a679d9ca1ad7a8d9:M2uZ122bSHJ4Mi54tXGY0lqcv1r28mUluSkyw37ou5oia4i239ujqw0l</w:t>
            </w:r>
          </w:p>
        </w:tc>
      </w:tr>
      <w:tr w:rsidR="00364B71" w:rsidRPr="00364B71" w14:paraId="7962C53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B7A545" w14:textId="77777777" w:rsidR="00364B71" w:rsidRPr="00364B71" w:rsidRDefault="00364B71" w:rsidP="00364B71">
            <w:pPr>
              <w:rPr>
                <w:lang w:val="en-PK"/>
              </w:rPr>
            </w:pPr>
            <w:r w:rsidRPr="00364B71">
              <w:rPr>
                <w:lang w:val="en-PK"/>
              </w:rPr>
              <w:t>111</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4C2A86" w14:textId="77777777" w:rsidR="00364B71" w:rsidRPr="00364B71" w:rsidRDefault="00364B71" w:rsidP="00364B71">
            <w:pPr>
              <w:rPr>
                <w:lang w:val="en-PK"/>
              </w:rPr>
            </w:pPr>
            <w:r w:rsidRPr="00364B71">
              <w:rPr>
                <w:lang w:val="en-PK"/>
              </w:rPr>
              <w:lastRenderedPageBreak/>
              <w:t>PostgreSQL CRAM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08243B" w14:textId="77777777" w:rsidR="00364B71" w:rsidRPr="00364B71" w:rsidRDefault="00364B71" w:rsidP="00364B71">
            <w:pPr>
              <w:rPr>
                <w:lang w:val="en-PK"/>
              </w:rPr>
            </w:pPr>
            <w:r w:rsidRPr="00364B71">
              <w:rPr>
                <w:lang w:val="en-PK"/>
              </w:rPr>
              <w:t>$postgres$postgres*f0784ea5*2091bb7d4725d1ca85e8de6ec349baf6</w:t>
            </w:r>
          </w:p>
        </w:tc>
      </w:tr>
      <w:tr w:rsidR="00364B71" w:rsidRPr="00364B71" w14:paraId="3ABC195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D34003B" w14:textId="77777777" w:rsidR="00364B71" w:rsidRPr="00364B71" w:rsidRDefault="00364B71" w:rsidP="00364B71">
            <w:pPr>
              <w:rPr>
                <w:lang w:val="en-PK"/>
              </w:rPr>
            </w:pPr>
            <w:r w:rsidRPr="00364B71">
              <w:rPr>
                <w:lang w:val="en-PK"/>
              </w:rPr>
              <w:t>11200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F9B505" w14:textId="77777777" w:rsidR="00364B71" w:rsidRPr="00364B71" w:rsidRDefault="00364B71" w:rsidP="00364B71">
            <w:pPr>
              <w:rPr>
                <w:lang w:val="en-PK"/>
              </w:rPr>
            </w:pPr>
            <w:r w:rsidRPr="00364B71">
              <w:rPr>
                <w:lang w:val="en-PK"/>
              </w:rPr>
              <w:t>MySQL CRAM (SHA1)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A255A3" w14:textId="77777777" w:rsidR="00364B71" w:rsidRPr="00364B71" w:rsidRDefault="00364B71" w:rsidP="00364B71">
            <w:pPr>
              <w:rPr>
                <w:lang w:val="en-PK"/>
              </w:rPr>
            </w:pPr>
            <w:r w:rsidRPr="00364B71">
              <w:rPr>
                <w:lang w:val="en-PK"/>
              </w:rPr>
              <w:t>$mysqlna$1c24ab8d0ee94d70ab1f2e814d8f0948a14d10b9*437e93572f18ae44d9e779160c2505271f85821d</w:t>
            </w:r>
          </w:p>
        </w:tc>
      </w:tr>
      <w:tr w:rsidR="00364B71" w:rsidRPr="00364B71" w14:paraId="0DA9BFC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D260C1B" w14:textId="77777777" w:rsidR="00364B71" w:rsidRPr="00364B71" w:rsidRDefault="00364B71" w:rsidP="00364B71">
            <w:pPr>
              <w:rPr>
                <w:lang w:val="en-PK"/>
              </w:rPr>
            </w:pPr>
            <w:r w:rsidRPr="00364B71">
              <w:rPr>
                <w:lang w:val="en-PK"/>
              </w:rPr>
              <w:t>11300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7AB434C" w14:textId="77777777" w:rsidR="00364B71" w:rsidRPr="00364B71" w:rsidRDefault="00364B71" w:rsidP="00364B71">
            <w:pPr>
              <w:rPr>
                <w:lang w:val="en-PK"/>
              </w:rPr>
            </w:pPr>
            <w:r w:rsidRPr="00364B71">
              <w:rPr>
                <w:lang w:val="en-PK"/>
              </w:rPr>
              <w:t>Bitcoin/Litecoin wallet.dat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418C22" w14:textId="77777777" w:rsidR="00364B71" w:rsidRPr="00364B71" w:rsidRDefault="00364B71" w:rsidP="00364B71">
            <w:pPr>
              <w:rPr>
                <w:lang w:val="en-PK"/>
              </w:rPr>
            </w:pPr>
            <w:r w:rsidRPr="00364B71">
              <w:rPr>
                <w:lang w:val="en-PK"/>
              </w:rPr>
              <w:t>$bitcoin$96$d011a1b6a8d675b7a36d0cd2efaca32a9f8dc1d57d6d01a58399ea04e703e8bbb44899039326f7a00f171a7bbc854a54$16$1563277210780230$158555$96$628835426818227243334570448571536352510740823233055715845322741625407685873076027233865346542174$66$625882875480513751851333441623702852811440775888122046360561760525</w:t>
            </w:r>
          </w:p>
        </w:tc>
      </w:tr>
      <w:tr w:rsidR="00364B71" w:rsidRPr="00364B71" w14:paraId="17E9D4D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30184E" w14:textId="77777777" w:rsidR="00364B71" w:rsidRPr="00364B71" w:rsidRDefault="00364B71" w:rsidP="00364B71">
            <w:pPr>
              <w:rPr>
                <w:lang w:val="en-PK"/>
              </w:rPr>
            </w:pPr>
            <w:r w:rsidRPr="00364B71">
              <w:rPr>
                <w:lang w:val="en-PK"/>
              </w:rPr>
              <w:t>11400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213358" w14:textId="77777777" w:rsidR="00364B71" w:rsidRPr="00364B71" w:rsidRDefault="00364B71" w:rsidP="00364B71">
            <w:pPr>
              <w:rPr>
                <w:lang w:val="en-PK"/>
              </w:rPr>
            </w:pPr>
            <w:r w:rsidRPr="00364B71">
              <w:rPr>
                <w:lang w:val="en-PK"/>
              </w:rPr>
              <w:t>SIP digest authentication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BB63A1" w14:textId="77777777" w:rsidR="00364B71" w:rsidRPr="00364B71" w:rsidRDefault="00364B71" w:rsidP="00364B71">
            <w:pPr>
              <w:rPr>
                <w:lang w:val="en-PK"/>
              </w:rPr>
            </w:pPr>
            <w:r w:rsidRPr="00364B71">
              <w:rPr>
                <w:lang w:val="en-PK"/>
              </w:rPr>
              <w:t>$sip$*192.168.100.100*192.168.100.121*username*asterisk*REGISTER*sip*192.168.100.121**2b01df0b****MD5*ad0520061ca07c120d7e8ce696a6df2d</w:t>
            </w:r>
          </w:p>
        </w:tc>
      </w:tr>
      <w:tr w:rsidR="00364B71" w:rsidRPr="00364B71" w14:paraId="242B7B8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97A656" w14:textId="77777777" w:rsidR="00364B71" w:rsidRPr="00364B71" w:rsidRDefault="00364B71" w:rsidP="00364B71">
            <w:pPr>
              <w:rPr>
                <w:lang w:val="en-PK"/>
              </w:rPr>
            </w:pPr>
            <w:r w:rsidRPr="00364B71">
              <w:rPr>
                <w:lang w:val="en-PK"/>
              </w:rPr>
              <w:t>115</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4D4DD60" w14:textId="77777777" w:rsidR="00364B71" w:rsidRPr="00364B71" w:rsidRDefault="00364B71" w:rsidP="00364B71">
            <w:pPr>
              <w:rPr>
                <w:lang w:val="en-PK"/>
              </w:rPr>
            </w:pPr>
            <w:r w:rsidRPr="00364B71">
              <w:rPr>
                <w:lang w:val="en-PK"/>
              </w:rPr>
              <w:lastRenderedPageBreak/>
              <w:t>CRC32 </w:t>
            </w:r>
            <w:r w:rsidRPr="00364B71">
              <w:rPr>
                <w:vertAlign w:val="superscript"/>
                <w:lang w:val="en-PK"/>
              </w:rPr>
              <w:t>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53D8532" w14:textId="77777777" w:rsidR="00364B71" w:rsidRPr="00364B71" w:rsidRDefault="00364B71" w:rsidP="00364B71">
            <w:pPr>
              <w:rPr>
                <w:lang w:val="en-PK"/>
              </w:rPr>
            </w:pPr>
            <w:r w:rsidRPr="00364B71">
              <w:rPr>
                <w:lang w:val="en-PK"/>
              </w:rPr>
              <w:t>c762de4a:00000000</w:t>
            </w:r>
          </w:p>
        </w:tc>
      </w:tr>
      <w:tr w:rsidR="00364B71" w:rsidRPr="00364B71" w14:paraId="3A3A068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2E8B89" w14:textId="77777777" w:rsidR="00364B71" w:rsidRPr="00364B71" w:rsidRDefault="00364B71" w:rsidP="00364B71">
            <w:pPr>
              <w:rPr>
                <w:lang w:val="en-PK"/>
              </w:rPr>
            </w:pPr>
            <w:r w:rsidRPr="00364B71">
              <w:rPr>
                <w:lang w:val="en-PK"/>
              </w:rPr>
              <w:t>11600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BABE807" w14:textId="77777777" w:rsidR="00364B71" w:rsidRPr="00364B71" w:rsidRDefault="00364B71" w:rsidP="00364B71">
            <w:pPr>
              <w:rPr>
                <w:lang w:val="en-PK"/>
              </w:rPr>
            </w:pPr>
            <w:r w:rsidRPr="00364B71">
              <w:rPr>
                <w:lang w:val="en-PK"/>
              </w:rPr>
              <w:t>7-Zip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F1258B" w14:textId="77777777" w:rsidR="00364B71" w:rsidRPr="00364B71" w:rsidRDefault="00364B71" w:rsidP="00364B71">
            <w:pPr>
              <w:rPr>
                <w:lang w:val="en-PK"/>
              </w:rPr>
            </w:pPr>
            <w:r w:rsidRPr="00364B71">
              <w:rPr>
                <w:lang w:val="en-PK"/>
              </w:rPr>
              <w:t>$7z$0$19$0$salt$8$f6196259a7326e3f0000000000000000$185065650$112$98$f3bc2a88062c419a25acd40c0c2d75421cf23263f69c51b13f9b1aada41a8a09f9adeae45d67c60b56aad338f20c0dcc5eb811c7a61128ee0746f922cdb9c59096869f341c7a9cb1ac7bb7d771f546b82cf4e6f11a5ecd4b61751e4d8de66dd6e2dfb5b7d1022d2211e2d66ea1703f96</w:t>
            </w:r>
          </w:p>
        </w:tc>
      </w:tr>
      <w:tr w:rsidR="00364B71" w:rsidRPr="00364B71" w14:paraId="202D06D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1982B8" w14:textId="77777777" w:rsidR="00364B71" w:rsidRPr="00364B71" w:rsidRDefault="00364B71" w:rsidP="00364B71">
            <w:pPr>
              <w:rPr>
                <w:lang w:val="en-PK"/>
              </w:rPr>
            </w:pPr>
            <w:r w:rsidRPr="00364B71">
              <w:rPr>
                <w:lang w:val="en-PK"/>
              </w:rPr>
              <w:t>11700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B8BB96" w14:textId="77777777" w:rsidR="00364B71" w:rsidRPr="00364B71" w:rsidRDefault="00364B71" w:rsidP="00364B71">
            <w:pPr>
              <w:rPr>
                <w:lang w:val="en-PK"/>
              </w:rPr>
            </w:pPr>
            <w:r w:rsidRPr="00364B71">
              <w:rPr>
                <w:lang w:val="en-PK"/>
              </w:rPr>
              <w:t>GOST R 34.11-2012 (Streebog) 256-bit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015529" w14:textId="77777777" w:rsidR="00364B71" w:rsidRPr="00364B71" w:rsidRDefault="00364B71" w:rsidP="00364B71">
            <w:pPr>
              <w:rPr>
                <w:lang w:val="en-PK"/>
              </w:rPr>
            </w:pPr>
            <w:r w:rsidRPr="00364B71">
              <w:rPr>
                <w:lang w:val="en-PK"/>
              </w:rPr>
              <w:t>57e9e50caec93d72e9498c211d6dc4f4d328248b48ecf46ba7abfa874f666e36</w:t>
            </w:r>
          </w:p>
        </w:tc>
      </w:tr>
      <w:tr w:rsidR="00364B71" w:rsidRPr="00364B71" w14:paraId="6FBF120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6C7D88" w14:textId="77777777" w:rsidR="00364B71" w:rsidRPr="00364B71" w:rsidRDefault="00364B71" w:rsidP="00364B71">
            <w:pPr>
              <w:rPr>
                <w:lang w:val="en-PK"/>
              </w:rPr>
            </w:pPr>
            <w:r w:rsidRPr="00364B71">
              <w:rPr>
                <w:lang w:val="en-PK"/>
              </w:rPr>
              <w:t>11750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18CE48" w14:textId="77777777" w:rsidR="00364B71" w:rsidRPr="00364B71" w:rsidRDefault="00364B71" w:rsidP="00364B71">
            <w:pPr>
              <w:rPr>
                <w:lang w:val="en-PK"/>
              </w:rPr>
            </w:pPr>
            <w:r w:rsidRPr="00364B71">
              <w:rPr>
                <w:lang w:val="en-PK"/>
              </w:rPr>
              <w:t>HMAC-Streebog-256 (key = $pass), big-endian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AE6E01" w14:textId="77777777" w:rsidR="00364B71" w:rsidRPr="00364B71" w:rsidRDefault="00364B71" w:rsidP="00364B71">
            <w:pPr>
              <w:rPr>
                <w:lang w:val="en-PK"/>
              </w:rPr>
            </w:pPr>
            <w:r w:rsidRPr="00364B71">
              <w:rPr>
                <w:lang w:val="en-PK"/>
              </w:rPr>
              <w:t>0f71c7c82700c9094ca95eee3d804cc283b538bec49428a9ef8da7b34effb3ba:08151337</w:t>
            </w:r>
          </w:p>
        </w:tc>
      </w:tr>
      <w:tr w:rsidR="00364B71" w:rsidRPr="00364B71" w14:paraId="7A28C2F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226A96" w14:textId="77777777" w:rsidR="00364B71" w:rsidRPr="00364B71" w:rsidRDefault="00364B71" w:rsidP="00364B71">
            <w:pPr>
              <w:rPr>
                <w:lang w:val="en-PK"/>
              </w:rPr>
            </w:pPr>
            <w:r w:rsidRPr="00364B71">
              <w:rPr>
                <w:lang w:val="en-PK"/>
              </w:rPr>
              <w:t>117</w:t>
            </w:r>
            <w:r w:rsidRPr="00364B71">
              <w:rPr>
                <w:lang w:val="en-PK"/>
              </w:rPr>
              <w:lastRenderedPageBreak/>
              <w:t>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5FB537" w14:textId="77777777" w:rsidR="00364B71" w:rsidRPr="00364B71" w:rsidRDefault="00364B71" w:rsidP="00364B71">
            <w:pPr>
              <w:rPr>
                <w:lang w:val="en-PK"/>
              </w:rPr>
            </w:pPr>
            <w:r w:rsidRPr="00364B71">
              <w:rPr>
                <w:lang w:val="en-PK"/>
              </w:rPr>
              <w:lastRenderedPageBreak/>
              <w:t xml:space="preserve">HMAC-Streebog-256 </w:t>
            </w:r>
            <w:r w:rsidRPr="00364B71">
              <w:rPr>
                <w:lang w:val="en-PK"/>
              </w:rPr>
              <w:lastRenderedPageBreak/>
              <w:t>(key = $salt), big-endian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B7C5B6" w14:textId="77777777" w:rsidR="00364B71" w:rsidRPr="00364B71" w:rsidRDefault="00364B71" w:rsidP="00364B71">
            <w:pPr>
              <w:rPr>
                <w:lang w:val="en-PK"/>
              </w:rPr>
            </w:pPr>
            <w:r w:rsidRPr="00364B71">
              <w:rPr>
                <w:lang w:val="en-PK"/>
              </w:rPr>
              <w:lastRenderedPageBreak/>
              <w:t>d5c6b874338a492ac57ddc6871afc3c70dcfd264185a69d84cf839a07ef92b2c:08151337</w:t>
            </w:r>
          </w:p>
        </w:tc>
      </w:tr>
      <w:tr w:rsidR="00364B71" w:rsidRPr="00364B71" w14:paraId="5F36163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CB59A4" w14:textId="77777777" w:rsidR="00364B71" w:rsidRPr="00364B71" w:rsidRDefault="00364B71" w:rsidP="00364B71">
            <w:pPr>
              <w:rPr>
                <w:lang w:val="en-PK"/>
              </w:rPr>
            </w:pPr>
            <w:r w:rsidRPr="00364B71">
              <w:rPr>
                <w:lang w:val="en-PK"/>
              </w:rPr>
              <w:t>11800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3AA425" w14:textId="77777777" w:rsidR="00364B71" w:rsidRPr="00364B71" w:rsidRDefault="00364B71" w:rsidP="00364B71">
            <w:pPr>
              <w:rPr>
                <w:lang w:val="en-PK"/>
              </w:rPr>
            </w:pPr>
            <w:r w:rsidRPr="00364B71">
              <w:rPr>
                <w:lang w:val="en-PK"/>
              </w:rPr>
              <w:t>GOST R 34.11-2012 (Streebog) 512-bit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B808CA" w14:textId="77777777" w:rsidR="00364B71" w:rsidRPr="00364B71" w:rsidRDefault="00364B71" w:rsidP="00364B71">
            <w:pPr>
              <w:rPr>
                <w:lang w:val="en-PK"/>
              </w:rPr>
            </w:pPr>
            <w:r w:rsidRPr="00364B71">
              <w:rPr>
                <w:lang w:val="en-PK"/>
              </w:rPr>
              <w:t>5d5bdba48c8f89ee6c0a0e11023540424283e84902de08013aeeb626e819950bb32842903593a1d2e8f71897ff7fe72e17ac9ba8ce1d1d2f7e9c4359ea63bdc3</w:t>
            </w:r>
          </w:p>
        </w:tc>
      </w:tr>
      <w:tr w:rsidR="00364B71" w:rsidRPr="00364B71" w14:paraId="24ECB53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FECD97" w14:textId="77777777" w:rsidR="00364B71" w:rsidRPr="00364B71" w:rsidRDefault="00364B71" w:rsidP="00364B71">
            <w:pPr>
              <w:rPr>
                <w:lang w:val="en-PK"/>
              </w:rPr>
            </w:pPr>
            <w:r w:rsidRPr="00364B71">
              <w:rPr>
                <w:lang w:val="en-PK"/>
              </w:rPr>
              <w:t>11850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21E7A2" w14:textId="77777777" w:rsidR="00364B71" w:rsidRPr="00364B71" w:rsidRDefault="00364B71" w:rsidP="00364B71">
            <w:pPr>
              <w:rPr>
                <w:lang w:val="en-PK"/>
              </w:rPr>
            </w:pPr>
            <w:r w:rsidRPr="00364B71">
              <w:rPr>
                <w:lang w:val="en-PK"/>
              </w:rPr>
              <w:t>HMAC-Streebog-512 (key = $pass), big-endian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BFFA29" w14:textId="77777777" w:rsidR="00364B71" w:rsidRPr="00364B71" w:rsidRDefault="00364B71" w:rsidP="00364B71">
            <w:pPr>
              <w:rPr>
                <w:lang w:val="en-PK"/>
              </w:rPr>
            </w:pPr>
            <w:r w:rsidRPr="00364B71">
              <w:rPr>
                <w:lang w:val="en-PK"/>
              </w:rPr>
              <w:t>be4555415af4a05078dcf260bb3c0a35948135df3dbf93f7c8b80574ceb0d71ea4312127f839b7707bf39ccc932d9e7cb799671183455889e8dde3738dfab5b6:08151337</w:t>
            </w:r>
          </w:p>
        </w:tc>
      </w:tr>
      <w:tr w:rsidR="00364B71" w:rsidRPr="00364B71" w14:paraId="22919BD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F19D6F" w14:textId="77777777" w:rsidR="00364B71" w:rsidRPr="00364B71" w:rsidRDefault="00364B71" w:rsidP="00364B71">
            <w:pPr>
              <w:rPr>
                <w:lang w:val="en-PK"/>
              </w:rPr>
            </w:pPr>
            <w:r w:rsidRPr="00364B71">
              <w:rPr>
                <w:lang w:val="en-PK"/>
              </w:rPr>
              <w:t>11860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316E9B" w14:textId="77777777" w:rsidR="00364B71" w:rsidRPr="00364B71" w:rsidRDefault="00364B71" w:rsidP="00364B71">
            <w:pPr>
              <w:rPr>
                <w:lang w:val="en-PK"/>
              </w:rPr>
            </w:pPr>
            <w:r w:rsidRPr="00364B71">
              <w:rPr>
                <w:lang w:val="en-PK"/>
              </w:rPr>
              <w:t>HMAC-Streebog-512 (key = $salt), big-endian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26D34DC" w14:textId="77777777" w:rsidR="00364B71" w:rsidRPr="00364B71" w:rsidRDefault="00364B71" w:rsidP="00364B71">
            <w:pPr>
              <w:rPr>
                <w:lang w:val="en-PK"/>
              </w:rPr>
            </w:pPr>
            <w:r w:rsidRPr="00364B71">
              <w:rPr>
                <w:lang w:val="en-PK"/>
              </w:rPr>
              <w:t>bebf6831b3f9f958acb345a88cb98f30cb0374cff13e6012818487c8dc8d5857f23bca2caed280195ad558b8ce393503e632e901e8d1eb2ccb349a544ac195fd:08151337</w:t>
            </w:r>
          </w:p>
        </w:tc>
      </w:tr>
      <w:tr w:rsidR="00364B71" w:rsidRPr="00364B71" w14:paraId="65E8125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143842" w14:textId="77777777" w:rsidR="00364B71" w:rsidRPr="00364B71" w:rsidRDefault="00364B71" w:rsidP="00364B71">
            <w:pPr>
              <w:rPr>
                <w:lang w:val="en-PK"/>
              </w:rPr>
            </w:pPr>
            <w:r w:rsidRPr="00364B71">
              <w:rPr>
                <w:lang w:val="en-PK"/>
              </w:rPr>
              <w:t>119</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BF1BCF" w14:textId="77777777" w:rsidR="00364B71" w:rsidRPr="00364B71" w:rsidRDefault="00364B71" w:rsidP="00364B71">
            <w:pPr>
              <w:rPr>
                <w:lang w:val="en-PK"/>
              </w:rPr>
            </w:pPr>
            <w:r w:rsidRPr="00364B71">
              <w:rPr>
                <w:lang w:val="en-PK"/>
              </w:rPr>
              <w:lastRenderedPageBreak/>
              <w:t>PBKDF2-HMAC-MD5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9ABA40" w14:textId="77777777" w:rsidR="00364B71" w:rsidRPr="00364B71" w:rsidRDefault="00364B71" w:rsidP="00364B71">
            <w:pPr>
              <w:rPr>
                <w:lang w:val="en-PK"/>
              </w:rPr>
            </w:pPr>
            <w:r w:rsidRPr="00364B71">
              <w:rPr>
                <w:lang w:val="en-PK"/>
              </w:rPr>
              <w:t>md5:1000:MTg1MzA=:Lz84VOcrXd699Edsj34PP98+f4f3S0rTZ4kHAIHoAjs=</w:t>
            </w:r>
          </w:p>
        </w:tc>
      </w:tr>
      <w:tr w:rsidR="00364B71" w:rsidRPr="00364B71" w14:paraId="0A88B4C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15C0A6" w14:textId="77777777" w:rsidR="00364B71" w:rsidRPr="00364B71" w:rsidRDefault="00364B71" w:rsidP="00364B71">
            <w:pPr>
              <w:rPr>
                <w:lang w:val="en-PK"/>
              </w:rPr>
            </w:pPr>
            <w:r w:rsidRPr="00364B71">
              <w:rPr>
                <w:lang w:val="en-PK"/>
              </w:rPr>
              <w:t>12000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8C56A1" w14:textId="77777777" w:rsidR="00364B71" w:rsidRPr="00364B71" w:rsidRDefault="00364B71" w:rsidP="00364B71">
            <w:pPr>
              <w:rPr>
                <w:lang w:val="en-PK"/>
              </w:rPr>
            </w:pPr>
            <w:r w:rsidRPr="00364B71">
              <w:rPr>
                <w:lang w:val="en-PK"/>
              </w:rPr>
              <w:t>PBKDF2-HMAC-SHA1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E42C6A" w14:textId="77777777" w:rsidR="00364B71" w:rsidRPr="00364B71" w:rsidRDefault="00364B71" w:rsidP="00364B71">
            <w:pPr>
              <w:rPr>
                <w:lang w:val="en-PK"/>
              </w:rPr>
            </w:pPr>
            <w:r w:rsidRPr="00364B71">
              <w:rPr>
                <w:lang w:val="en-PK"/>
              </w:rPr>
              <w:t>sha1:1000:MzU4NTA4MzIzNzA1MDQ=:19ofiY+ahBXhvkDsp0j2ww==</w:t>
            </w:r>
          </w:p>
        </w:tc>
      </w:tr>
      <w:tr w:rsidR="00364B71" w:rsidRPr="00364B71" w14:paraId="0D963CA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8B0636" w14:textId="77777777" w:rsidR="00364B71" w:rsidRPr="00364B71" w:rsidRDefault="00364B71" w:rsidP="00364B71">
            <w:pPr>
              <w:rPr>
                <w:lang w:val="en-PK"/>
              </w:rPr>
            </w:pPr>
            <w:r w:rsidRPr="00364B71">
              <w:rPr>
                <w:lang w:val="en-PK"/>
              </w:rPr>
              <w:t>12100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7A2501" w14:textId="77777777" w:rsidR="00364B71" w:rsidRPr="00364B71" w:rsidRDefault="00364B71" w:rsidP="00364B71">
            <w:pPr>
              <w:rPr>
                <w:lang w:val="en-PK"/>
              </w:rPr>
            </w:pPr>
            <w:r w:rsidRPr="00364B71">
              <w:rPr>
                <w:lang w:val="en-PK"/>
              </w:rPr>
              <w:t>PBKDF2-HMAC-SHA512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EA539B" w14:textId="77777777" w:rsidR="00364B71" w:rsidRPr="00364B71" w:rsidRDefault="00364B71" w:rsidP="00364B71">
            <w:pPr>
              <w:rPr>
                <w:lang w:val="en-PK"/>
              </w:rPr>
            </w:pPr>
            <w:r w:rsidRPr="00364B71">
              <w:rPr>
                <w:lang w:val="en-PK"/>
              </w:rPr>
              <w:t>sha512:1000:ODQyMDEwNjQyODY=:MKaHNWXUsuJB3IEwBHbm3w==</w:t>
            </w:r>
          </w:p>
        </w:tc>
      </w:tr>
      <w:tr w:rsidR="00364B71" w:rsidRPr="00364B71" w14:paraId="3617B61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A16FE4" w14:textId="77777777" w:rsidR="00364B71" w:rsidRPr="00364B71" w:rsidRDefault="00364B71" w:rsidP="00364B71">
            <w:pPr>
              <w:rPr>
                <w:lang w:val="en-PK"/>
              </w:rPr>
            </w:pPr>
            <w:r w:rsidRPr="00364B71">
              <w:rPr>
                <w:lang w:val="en-PK"/>
              </w:rPr>
              <w:t>12200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4E5185" w14:textId="77777777" w:rsidR="00364B71" w:rsidRPr="00364B71" w:rsidRDefault="00364B71" w:rsidP="00364B71">
            <w:pPr>
              <w:rPr>
                <w:lang w:val="en-PK"/>
              </w:rPr>
            </w:pPr>
            <w:r w:rsidRPr="00364B71">
              <w:rPr>
                <w:lang w:val="en-PK"/>
              </w:rPr>
              <w:t>eCryptfs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29A5766" w14:textId="77777777" w:rsidR="00364B71" w:rsidRPr="00364B71" w:rsidRDefault="00364B71" w:rsidP="00364B71">
            <w:pPr>
              <w:rPr>
                <w:lang w:val="en-PK"/>
              </w:rPr>
            </w:pPr>
            <w:r w:rsidRPr="00364B71">
              <w:rPr>
                <w:lang w:val="en-PK"/>
              </w:rPr>
              <w:t>$ecryptfs$0$1$7c95c46e82f364b3$60bba503f0a42d0c</w:t>
            </w:r>
          </w:p>
        </w:tc>
      </w:tr>
      <w:tr w:rsidR="00364B71" w:rsidRPr="00364B71" w14:paraId="4CE5FB4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B1D950" w14:textId="77777777" w:rsidR="00364B71" w:rsidRPr="00364B71" w:rsidRDefault="00364B71" w:rsidP="00364B71">
            <w:pPr>
              <w:rPr>
                <w:lang w:val="en-PK"/>
              </w:rPr>
            </w:pPr>
            <w:r w:rsidRPr="00364B71">
              <w:rPr>
                <w:lang w:val="en-PK"/>
              </w:rPr>
              <w:t>123</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EAB20C" w14:textId="77777777" w:rsidR="00364B71" w:rsidRPr="00364B71" w:rsidRDefault="00364B71" w:rsidP="00364B71">
            <w:pPr>
              <w:rPr>
                <w:lang w:val="en-PK"/>
              </w:rPr>
            </w:pPr>
            <w:r w:rsidRPr="00364B71">
              <w:rPr>
                <w:lang w:val="en-PK"/>
              </w:rPr>
              <w:lastRenderedPageBreak/>
              <w:t>Oracle T: Type (Oracle 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BD43FC" w14:textId="77777777" w:rsidR="00364B71" w:rsidRPr="00364B71" w:rsidRDefault="00364B71" w:rsidP="00364B71">
            <w:pPr>
              <w:rPr>
                <w:lang w:val="en-PK"/>
              </w:rPr>
            </w:pPr>
            <w:r w:rsidRPr="00364B71">
              <w:rPr>
                <w:lang w:val="en-PK"/>
              </w:rPr>
              <w:t>78281A9C0CF626BD05EFC4F41B515B61D6C4D95A250CD4A605CA0EF97168D670EBCB5673B6F5A2FB9CC4E0C0101E659C0C4E3B9B3BEDA846CD15508E88685A2334141655046766111066420254008225</w:t>
            </w:r>
          </w:p>
        </w:tc>
      </w:tr>
      <w:tr w:rsidR="00364B71" w:rsidRPr="00364B71" w14:paraId="55120E7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E5BFBD" w14:textId="77777777" w:rsidR="00364B71" w:rsidRPr="00364B71" w:rsidRDefault="00364B71" w:rsidP="00364B71">
            <w:pPr>
              <w:rPr>
                <w:lang w:val="en-PK"/>
              </w:rPr>
            </w:pPr>
            <w:r w:rsidRPr="00364B71">
              <w:rPr>
                <w:lang w:val="en-PK"/>
              </w:rPr>
              <w:t>12400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F9938B" w14:textId="77777777" w:rsidR="00364B71" w:rsidRPr="00364B71" w:rsidRDefault="00364B71" w:rsidP="00364B71">
            <w:pPr>
              <w:rPr>
                <w:lang w:val="en-PK"/>
              </w:rPr>
            </w:pPr>
            <w:r w:rsidRPr="00364B71">
              <w:rPr>
                <w:lang w:val="en-PK"/>
              </w:rPr>
              <w:t>BSDiCrypt, Extended DES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9E2C30" w14:textId="77777777" w:rsidR="00364B71" w:rsidRPr="00364B71" w:rsidRDefault="00364B71" w:rsidP="00364B71">
            <w:pPr>
              <w:rPr>
                <w:lang w:val="en-PK"/>
              </w:rPr>
            </w:pPr>
            <w:r w:rsidRPr="00364B71">
              <w:rPr>
                <w:lang w:val="en-PK"/>
              </w:rPr>
              <w:t>_9G..8147mpcfKT8g0U.</w:t>
            </w:r>
          </w:p>
        </w:tc>
      </w:tr>
      <w:tr w:rsidR="00364B71" w:rsidRPr="00364B71" w14:paraId="05AA941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C1F40D" w14:textId="77777777" w:rsidR="00364B71" w:rsidRPr="00364B71" w:rsidRDefault="00364B71" w:rsidP="00364B71">
            <w:pPr>
              <w:rPr>
                <w:lang w:val="en-PK"/>
              </w:rPr>
            </w:pPr>
            <w:r w:rsidRPr="00364B71">
              <w:rPr>
                <w:lang w:val="en-PK"/>
              </w:rPr>
              <w:t>12500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BBC6420" w14:textId="77777777" w:rsidR="00364B71" w:rsidRPr="00364B71" w:rsidRDefault="00364B71" w:rsidP="00364B71">
            <w:pPr>
              <w:rPr>
                <w:lang w:val="en-PK"/>
              </w:rPr>
            </w:pPr>
            <w:r w:rsidRPr="00364B71">
              <w:rPr>
                <w:lang w:val="en-PK"/>
              </w:rPr>
              <w:t>RAR3-hp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59EB74" w14:textId="77777777" w:rsidR="00364B71" w:rsidRPr="00364B71" w:rsidRDefault="00364B71" w:rsidP="00364B71">
            <w:pPr>
              <w:rPr>
                <w:lang w:val="en-PK"/>
              </w:rPr>
            </w:pPr>
            <w:r w:rsidRPr="00364B71">
              <w:rPr>
                <w:lang w:val="en-PK"/>
              </w:rPr>
              <w:t>$RAR3$*0*45109af8ab5f297a*adbf6c5385d7a40373e8f77d7b89d317</w:t>
            </w:r>
          </w:p>
        </w:tc>
      </w:tr>
      <w:tr w:rsidR="00364B71" w:rsidRPr="00364B71" w14:paraId="680D4C8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FFECC0" w14:textId="77777777" w:rsidR="00364B71" w:rsidRPr="00364B71" w:rsidRDefault="00364B71" w:rsidP="00364B71">
            <w:pPr>
              <w:rPr>
                <w:lang w:val="en-PK"/>
              </w:rPr>
            </w:pPr>
            <w:r w:rsidRPr="00364B71">
              <w:rPr>
                <w:lang w:val="en-PK"/>
              </w:rPr>
              <w:t>12600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2A7D02" w14:textId="77777777" w:rsidR="00364B71" w:rsidRPr="00364B71" w:rsidRDefault="00364B71" w:rsidP="00364B71">
            <w:pPr>
              <w:rPr>
                <w:lang w:val="en-PK"/>
              </w:rPr>
            </w:pPr>
            <w:r w:rsidRPr="00364B71">
              <w:rPr>
                <w:lang w:val="en-PK"/>
              </w:rPr>
              <w:t>ColdFusion 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0A87ED" w14:textId="77777777" w:rsidR="00364B71" w:rsidRPr="00364B71" w:rsidRDefault="00364B71" w:rsidP="00364B71">
            <w:pPr>
              <w:rPr>
                <w:lang w:val="en-PK"/>
              </w:rPr>
            </w:pPr>
            <w:r w:rsidRPr="00364B71">
              <w:rPr>
                <w:lang w:val="en-PK"/>
              </w:rPr>
              <w:t>aee9edab5653f509c4c63e559a5e967b4c112273bc6bd84525e630a3f9028dcb:5136256866783777334574783782810410706883233321141647265340462733</w:t>
            </w:r>
          </w:p>
        </w:tc>
      </w:tr>
      <w:tr w:rsidR="00364B71" w:rsidRPr="00364B71" w14:paraId="3E60B1C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3E21DF" w14:textId="77777777" w:rsidR="00364B71" w:rsidRPr="00364B71" w:rsidRDefault="00364B71" w:rsidP="00364B71">
            <w:pPr>
              <w:rPr>
                <w:lang w:val="en-PK"/>
              </w:rPr>
            </w:pPr>
            <w:r w:rsidRPr="00364B71">
              <w:rPr>
                <w:lang w:val="en-PK"/>
              </w:rPr>
              <w:t>127</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A65CC0" w14:textId="77777777" w:rsidR="00364B71" w:rsidRPr="00364B71" w:rsidRDefault="00364B71" w:rsidP="00364B71">
            <w:pPr>
              <w:rPr>
                <w:lang w:val="en-PK"/>
              </w:rPr>
            </w:pPr>
            <w:r w:rsidRPr="00364B71">
              <w:rPr>
                <w:lang w:val="en-PK"/>
              </w:rPr>
              <w:lastRenderedPageBreak/>
              <w:t>Blockchain, My Wallet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410B71" w14:textId="77777777" w:rsidR="00364B71" w:rsidRPr="00364B71" w:rsidRDefault="00364B71" w:rsidP="00364B71">
            <w:pPr>
              <w:rPr>
                <w:lang w:val="en-PK"/>
              </w:rPr>
            </w:pPr>
            <w:r w:rsidRPr="00364B71">
              <w:rPr>
                <w:lang w:val="en-PK"/>
              </w:rPr>
              <w:t>$blockchain$288$5420055827231730710301348670802335e45a6f5f631113cb1148a6e96ce645ac69881625a115fd35256636d0908217182f89bdd53256a764e3552d3bfe68624f4f89bb6de60687ff1ebb3cbf4e253ee3bea0fe9d12d6e8325ddc48cc924666dc017024101b7dfb96f1f45cfcf642c45c83228fe656b2f88897ced2984860bf322c6a89616f6ea5800aadc4b293ddd46940b3</w:t>
            </w:r>
            <w:r w:rsidRPr="00364B71">
              <w:rPr>
                <w:lang w:val="en-PK"/>
              </w:rPr>
              <w:lastRenderedPageBreak/>
              <w:t>171a40e0cca86f66f0d4a487aa3a1beb82569740d3bc90bc1cb6b4a11bc6f0e058432cc193cb6f41e60959d03a84e90f38e54ba106fb7e2bfe58ce39e0397231f7c53a4ed4fd8d2e886de75d2475cc8fdc30bf07843ed6e3513e218e0bb75c04649f053a115267098251fd0079272ec023162505725cc681d8be12507c2d3e1c9520674c68428df1739944b8ac</w:t>
            </w:r>
          </w:p>
        </w:tc>
      </w:tr>
      <w:tr w:rsidR="00364B71" w:rsidRPr="00364B71" w14:paraId="28EC0DF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914DA7" w14:textId="77777777" w:rsidR="00364B71" w:rsidRPr="00364B71" w:rsidRDefault="00364B71" w:rsidP="00364B71">
            <w:pPr>
              <w:rPr>
                <w:lang w:val="en-PK"/>
              </w:rPr>
            </w:pPr>
            <w:r w:rsidRPr="00364B71">
              <w:rPr>
                <w:lang w:val="en-PK"/>
              </w:rPr>
              <w:lastRenderedPageBreak/>
              <w:t>12800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5CCD25" w14:textId="77777777" w:rsidR="00364B71" w:rsidRPr="00364B71" w:rsidRDefault="00364B71" w:rsidP="00364B71">
            <w:pPr>
              <w:rPr>
                <w:lang w:val="en-PK"/>
              </w:rPr>
            </w:pPr>
            <w:r w:rsidRPr="00364B71">
              <w:rPr>
                <w:lang w:val="en-PK"/>
              </w:rPr>
              <w:t>MS-AzureSync PBKDF2-HMAC-SHA256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36D73D" w14:textId="77777777" w:rsidR="00364B71" w:rsidRPr="00364B71" w:rsidRDefault="00364B71" w:rsidP="00364B71">
            <w:pPr>
              <w:rPr>
                <w:lang w:val="en-PK"/>
              </w:rPr>
            </w:pPr>
            <w:r w:rsidRPr="00364B71">
              <w:rPr>
                <w:lang w:val="en-PK"/>
              </w:rPr>
              <w:t>v1;PPH1_MD4,84840328224366186645,100,005a491d8bf3715085d69f934eef7fb19a15ffc233b5382d9827910bc32f3506</w:t>
            </w:r>
          </w:p>
        </w:tc>
      </w:tr>
      <w:tr w:rsidR="00364B71" w:rsidRPr="00364B71" w14:paraId="58C8237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E159B0" w14:textId="77777777" w:rsidR="00364B71" w:rsidRPr="00364B71" w:rsidRDefault="00364B71" w:rsidP="00364B71">
            <w:pPr>
              <w:rPr>
                <w:lang w:val="en-PK"/>
              </w:rPr>
            </w:pPr>
            <w:r w:rsidRPr="00364B71">
              <w:rPr>
                <w:lang w:val="en-PK"/>
              </w:rPr>
              <w:t>12900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3A5FF3" w14:textId="77777777" w:rsidR="00364B71" w:rsidRPr="00364B71" w:rsidRDefault="00364B71" w:rsidP="00364B71">
            <w:pPr>
              <w:rPr>
                <w:lang w:val="en-PK"/>
              </w:rPr>
            </w:pPr>
            <w:r w:rsidRPr="00364B71">
              <w:rPr>
                <w:lang w:val="en-PK"/>
              </w:rPr>
              <w:t>Android FDE (Samsung DEK)</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C7FAACC" w14:textId="77777777" w:rsidR="00364B71" w:rsidRPr="00364B71" w:rsidRDefault="00364B71" w:rsidP="00364B71">
            <w:pPr>
              <w:rPr>
                <w:lang w:val="en-PK"/>
              </w:rPr>
            </w:pPr>
            <w:r w:rsidRPr="00364B71">
              <w:rPr>
                <w:lang w:val="en-PK"/>
              </w:rPr>
              <w:t>38421854118412625768408160477112384218541184126257684081604771129b6258eb22fc8b9d08e04e6450f72b98725d7d4fcad6fb6aec4ac2a79d0c6ff738421854118412625768408160477112</w:t>
            </w:r>
          </w:p>
        </w:tc>
      </w:tr>
      <w:tr w:rsidR="00364B71" w:rsidRPr="00364B71" w14:paraId="0628CF6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105270F" w14:textId="77777777" w:rsidR="00364B71" w:rsidRPr="00364B71" w:rsidRDefault="00364B71" w:rsidP="00364B71">
            <w:pPr>
              <w:rPr>
                <w:lang w:val="en-PK"/>
              </w:rPr>
            </w:pPr>
            <w:r w:rsidRPr="00364B71">
              <w:rPr>
                <w:lang w:val="en-PK"/>
              </w:rPr>
              <w:t>13000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B81EFA" w14:textId="77777777" w:rsidR="00364B71" w:rsidRPr="00364B71" w:rsidRDefault="00364B71" w:rsidP="00364B71">
            <w:pPr>
              <w:rPr>
                <w:lang w:val="en-PK"/>
              </w:rPr>
            </w:pPr>
            <w:r w:rsidRPr="00364B71">
              <w:rPr>
                <w:lang w:val="en-PK"/>
              </w:rPr>
              <w:t>RAR5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891CF5" w14:textId="77777777" w:rsidR="00364B71" w:rsidRPr="00364B71" w:rsidRDefault="00364B71" w:rsidP="00364B71">
            <w:pPr>
              <w:rPr>
                <w:lang w:val="en-PK"/>
              </w:rPr>
            </w:pPr>
            <w:r w:rsidRPr="00364B71">
              <w:rPr>
                <w:lang w:val="en-PK"/>
              </w:rPr>
              <w:t>$rar5$16$74575567518807622265582327032280$15$f8b4064de34ac02ecabfe9abdf93ed6a$8$9843834ed0f7c754</w:t>
            </w:r>
          </w:p>
        </w:tc>
      </w:tr>
      <w:tr w:rsidR="00364B71" w:rsidRPr="00364B71" w14:paraId="41AE56C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AA5C24" w14:textId="77777777" w:rsidR="00364B71" w:rsidRPr="00364B71" w:rsidRDefault="00364B71" w:rsidP="00364B71">
            <w:pPr>
              <w:rPr>
                <w:lang w:val="en-PK"/>
              </w:rPr>
            </w:pPr>
            <w:r w:rsidRPr="00364B71">
              <w:rPr>
                <w:lang w:val="en-PK"/>
              </w:rPr>
              <w:lastRenderedPageBreak/>
              <w:t>13100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9DBF39" w14:textId="77777777" w:rsidR="00364B71" w:rsidRPr="00364B71" w:rsidRDefault="00364B71" w:rsidP="00364B71">
            <w:pPr>
              <w:rPr>
                <w:lang w:val="en-PK"/>
              </w:rPr>
            </w:pPr>
            <w:r w:rsidRPr="00364B71">
              <w:rPr>
                <w:lang w:val="en-PK"/>
              </w:rPr>
              <w:t>Kerberos 5 TGS-REP etype 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BDC7FF" w14:textId="77777777" w:rsidR="00364B71" w:rsidRPr="00364B71" w:rsidRDefault="00364B71" w:rsidP="00364B71">
            <w:pPr>
              <w:rPr>
                <w:lang w:val="en-PK"/>
              </w:rPr>
            </w:pPr>
            <w:r w:rsidRPr="00364B71">
              <w:rPr>
                <w:lang w:val="en-PK"/>
              </w:rPr>
              <w:t>$krb5tgs$23$*user$realm$test/spn*$63386d22d359fe42230300d56852c9eb$891ad31d09ab89c6b3b8c5e5de6c06a7f49fd559d7a9a3c32576c8fedf705376cea582ab5938f7fc8bc741acf05c5990741b36ef4311fe3562a41b70a4ec6ecba849905f2385bb3799d92499909658c7287c49160276bca0006c350b0db4fd387adc27c01e9e9ad0c20ed53a7e6356dee2452e35eca2a6a1d1432796fc5c19d068978df74d3d0baf35c77de12456bf1144b6a750d11f55805f5a16ece2975246e2d026dce997fba34ac8757312e9e4e6272de35e20d52fb668c5ed</w:t>
            </w:r>
          </w:p>
        </w:tc>
      </w:tr>
      <w:tr w:rsidR="00364B71" w:rsidRPr="00364B71" w14:paraId="6126130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431123" w14:textId="77777777" w:rsidR="00364B71" w:rsidRPr="00364B71" w:rsidRDefault="00364B71" w:rsidP="00364B71">
            <w:pPr>
              <w:rPr>
                <w:lang w:val="en-PK"/>
              </w:rPr>
            </w:pPr>
            <w:r w:rsidRPr="00364B71">
              <w:rPr>
                <w:lang w:val="en-PK"/>
              </w:rPr>
              <w:t>13200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F5628E" w14:textId="77777777" w:rsidR="00364B71" w:rsidRPr="00364B71" w:rsidRDefault="00364B71" w:rsidP="00364B71">
            <w:pPr>
              <w:rPr>
                <w:lang w:val="en-PK"/>
              </w:rPr>
            </w:pPr>
            <w:r w:rsidRPr="00364B71">
              <w:rPr>
                <w:lang w:val="en-PK"/>
              </w:rPr>
              <w:t>AxCrypt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D29836" w14:textId="77777777" w:rsidR="00364B71" w:rsidRPr="00364B71" w:rsidRDefault="00364B71" w:rsidP="00364B71">
            <w:pPr>
              <w:rPr>
                <w:lang w:val="en-PK"/>
              </w:rPr>
            </w:pPr>
            <w:r w:rsidRPr="00364B71">
              <w:rPr>
                <w:lang w:val="en-PK"/>
              </w:rPr>
              <w:t>$axcrypt$*1*10000*aaf4a5b4a7185551fea2585ed69fe246*45c616e901e48c6cac7ff14e8cd99113393be259c595325e</w:t>
            </w:r>
          </w:p>
        </w:tc>
      </w:tr>
      <w:tr w:rsidR="00364B71" w:rsidRPr="00364B71" w14:paraId="6E6EAEE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B5C5D9" w14:textId="77777777" w:rsidR="00364B71" w:rsidRPr="00364B71" w:rsidRDefault="00364B71" w:rsidP="00364B71">
            <w:pPr>
              <w:rPr>
                <w:lang w:val="en-PK"/>
              </w:rPr>
            </w:pPr>
            <w:r w:rsidRPr="00364B71">
              <w:rPr>
                <w:lang w:val="en-PK"/>
              </w:rPr>
              <w:t>13300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73CD6E" w14:textId="77777777" w:rsidR="00364B71" w:rsidRPr="00364B71" w:rsidRDefault="00364B71" w:rsidP="00364B71">
            <w:pPr>
              <w:rPr>
                <w:lang w:val="en-PK"/>
              </w:rPr>
            </w:pPr>
            <w:r w:rsidRPr="00364B71">
              <w:rPr>
                <w:lang w:val="en-PK"/>
              </w:rPr>
              <w:t>AxCrypt in-memory SHA1 </w:t>
            </w:r>
            <w:r w:rsidRPr="00364B71">
              <w:rPr>
                <w:vertAlign w:val="superscript"/>
                <w:lang w:val="en-PK"/>
              </w:rPr>
              <w:t>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9CC642" w14:textId="77777777" w:rsidR="00364B71" w:rsidRPr="00364B71" w:rsidRDefault="00364B71" w:rsidP="00364B71">
            <w:pPr>
              <w:rPr>
                <w:lang w:val="en-PK"/>
              </w:rPr>
            </w:pPr>
            <w:r w:rsidRPr="00364B71">
              <w:rPr>
                <w:lang w:val="en-PK"/>
              </w:rPr>
              <w:t>$axcrypt_sha1$b89eaac7e61417341b710b727768294d0e6a277b</w:t>
            </w:r>
          </w:p>
        </w:tc>
      </w:tr>
      <w:tr w:rsidR="00364B71" w:rsidRPr="00364B71" w14:paraId="4878935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381D4C" w14:textId="77777777" w:rsidR="00364B71" w:rsidRPr="00364B71" w:rsidRDefault="00364B71" w:rsidP="00364B71">
            <w:pPr>
              <w:rPr>
                <w:lang w:val="en-PK"/>
              </w:rPr>
            </w:pPr>
            <w:r w:rsidRPr="00364B71">
              <w:rPr>
                <w:lang w:val="en-PK"/>
              </w:rPr>
              <w:t>13400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C8B691" w14:textId="77777777" w:rsidR="00364B71" w:rsidRPr="00364B71" w:rsidRDefault="00364B71" w:rsidP="00364B71">
            <w:pPr>
              <w:rPr>
                <w:lang w:val="en-PK"/>
              </w:rPr>
            </w:pPr>
            <w:r w:rsidRPr="00364B71">
              <w:rPr>
                <w:lang w:val="en-PK"/>
              </w:rPr>
              <w:t>KeePass 1 AES / without keyfile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1096DD" w14:textId="77777777" w:rsidR="00364B71" w:rsidRPr="00364B71" w:rsidRDefault="00364B71" w:rsidP="00364B71">
            <w:pPr>
              <w:rPr>
                <w:lang w:val="en-PK"/>
              </w:rPr>
            </w:pPr>
            <w:r w:rsidRPr="00364B71">
              <w:rPr>
                <w:lang w:val="en-PK"/>
              </w:rPr>
              <w:t>$keepass$*1*50000*0*375756b9e6c72891a8e5645a3338b8c8*82afc053e8e1a6cfa39adae4f5fe5e59f545a54d6956593d1709b39cacd7f796*c698fbfc7d1b71431d10611e2216ab21*24a63140f4eb3bfd7d59b7694eea38d1d93a43bc3af989755d2b326286c4d510*1*192*1a65072f436e9da0c9e832eca225a04ab78821b55d9f550860ade2ef8126a2c4050cf4d033374abd3dac6d0c5907c6cbb033643b203825c12e6c9853b5ac17a4809559fe723e01b4a2ab87cc83c8ba7ee4a757b8a0cf1674106f21f6675c</w:t>
            </w:r>
            <w:r w:rsidRPr="00364B71">
              <w:rPr>
                <w:lang w:val="en-PK"/>
              </w:rPr>
              <w:lastRenderedPageBreak/>
              <w:t>ba12064443d65436650df10ea0923c4cadfd4bfe341a6f4fa23a1a67f7d12a489fc5410ef6db9f6607905de491d3b3b915852a1b6c231c96366cbdee5ea9bd7f73ffd2f7a579215528ae1bf0ea540947ebfe39ca84bc6cbeded4f8e8fb6ed8f32dd5</w:t>
            </w:r>
          </w:p>
        </w:tc>
      </w:tr>
      <w:tr w:rsidR="00364B71" w:rsidRPr="00364B71" w14:paraId="2F3BB8E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4B988DC" w14:textId="77777777" w:rsidR="00364B71" w:rsidRPr="00364B71" w:rsidRDefault="00364B71" w:rsidP="00364B71">
            <w:pPr>
              <w:rPr>
                <w:lang w:val="en-PK"/>
              </w:rPr>
            </w:pPr>
            <w:r w:rsidRPr="00364B71">
              <w:rPr>
                <w:lang w:val="en-PK"/>
              </w:rPr>
              <w:lastRenderedPageBreak/>
              <w:t>13400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C43D5B" w14:textId="77777777" w:rsidR="00364B71" w:rsidRPr="00364B71" w:rsidRDefault="00364B71" w:rsidP="00364B71">
            <w:pPr>
              <w:rPr>
                <w:lang w:val="en-PK"/>
              </w:rPr>
            </w:pPr>
            <w:r w:rsidRPr="00364B71">
              <w:rPr>
                <w:lang w:val="en-PK"/>
              </w:rPr>
              <w:t>KeePass 2 AES / without keyfile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72B94E" w14:textId="77777777" w:rsidR="00364B71" w:rsidRPr="00364B71" w:rsidRDefault="00364B71" w:rsidP="00364B71">
            <w:pPr>
              <w:rPr>
                <w:lang w:val="en-PK"/>
              </w:rPr>
            </w:pPr>
            <w:r w:rsidRPr="00364B71">
              <w:rPr>
                <w:lang w:val="en-PK"/>
              </w:rPr>
              <w:t>$keepass$*2*6000*222*a279e37c38b0124559a83fa452a0269d56dc4119a5866d18e76f1f3fd536d64d*7ec7a06bc975ea2ae7c8dcb99e826a308564849b6b25d858cbbc78475af3733f*d477c849bf2278b7a1f626c81e343553*38c8ec186141c2705f2bcb334a730933ed3b0ee11391e1100fbaf429f6c99078*1ada85fe78cf36ab0537562a787dd83e446f13cd3d9a60fd495003de3537b702</w:t>
            </w:r>
          </w:p>
        </w:tc>
      </w:tr>
      <w:tr w:rsidR="00364B71" w:rsidRPr="00364B71" w14:paraId="415FD27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307DE3" w14:textId="77777777" w:rsidR="00364B71" w:rsidRPr="00364B71" w:rsidRDefault="00364B71" w:rsidP="00364B71">
            <w:pPr>
              <w:rPr>
                <w:lang w:val="en-PK"/>
              </w:rPr>
            </w:pPr>
            <w:r w:rsidRPr="00364B71">
              <w:rPr>
                <w:lang w:val="en-PK"/>
              </w:rPr>
              <w:t>13400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5A2164" w14:textId="77777777" w:rsidR="00364B71" w:rsidRPr="00364B71" w:rsidRDefault="00364B71" w:rsidP="00364B71">
            <w:pPr>
              <w:rPr>
                <w:lang w:val="en-PK"/>
              </w:rPr>
            </w:pPr>
            <w:r w:rsidRPr="00364B71">
              <w:rPr>
                <w:lang w:val="en-PK"/>
              </w:rPr>
              <w:t>KeePass 1 Twofish / with keyfile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BFCE73" w14:textId="77777777" w:rsidR="00364B71" w:rsidRPr="00364B71" w:rsidRDefault="00364B71" w:rsidP="00364B71">
            <w:pPr>
              <w:rPr>
                <w:lang w:val="en-PK"/>
              </w:rPr>
            </w:pPr>
            <w:r w:rsidRPr="00364B71">
              <w:rPr>
                <w:lang w:val="en-PK"/>
              </w:rPr>
              <w:t>$keepass$*1*6000*1*31c087828b0bb76362c10cae773aacdf*6d6c78b4f82ecbcd3b96670cf490914c25ea8c31bc3aeb3fc56e65fac16d721f*a735ec88c01816bc66200c8e17ee9110*08334be8523f4b69bd4e2328db854329bfc81e2ea5a46d8ccf3bccf7c03d879d*1*1360*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</w:t>
            </w:r>
            <w:r w:rsidRPr="00364B71">
              <w:rPr>
                <w:lang w:val="en-PK"/>
              </w:rPr>
              <w:lastRenderedPageBreak/>
              <w:t>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*1*64*bbc3babf62557aa4dfba705e24274e1aebf43907fe12f52eaf5395066f7cbdba</w:t>
            </w:r>
          </w:p>
        </w:tc>
      </w:tr>
      <w:tr w:rsidR="00364B71" w:rsidRPr="00364B71" w14:paraId="771590B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190987" w14:textId="77777777" w:rsidR="00364B71" w:rsidRPr="00364B71" w:rsidRDefault="00364B71" w:rsidP="00364B71">
            <w:pPr>
              <w:rPr>
                <w:lang w:val="en-PK"/>
              </w:rPr>
            </w:pPr>
            <w:r w:rsidRPr="00364B71">
              <w:rPr>
                <w:lang w:val="en-PK"/>
              </w:rPr>
              <w:lastRenderedPageBreak/>
              <w:t>13400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8F36AB" w14:textId="77777777" w:rsidR="00364B71" w:rsidRPr="00364B71" w:rsidRDefault="00364B71" w:rsidP="00364B71">
            <w:pPr>
              <w:rPr>
                <w:lang w:val="en-PK"/>
              </w:rPr>
            </w:pPr>
            <w:r w:rsidRPr="00364B71">
              <w:rPr>
                <w:lang w:val="en-PK"/>
              </w:rPr>
              <w:t>Keepass 2 AES / with keyfile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431018E" w14:textId="77777777" w:rsidR="00364B71" w:rsidRPr="00364B71" w:rsidRDefault="00364B71" w:rsidP="00364B71">
            <w:pPr>
              <w:rPr>
                <w:lang w:val="en-PK"/>
              </w:rPr>
            </w:pPr>
            <w:r w:rsidRPr="00364B71">
              <w:rPr>
                <w:lang w:val="en-PK"/>
              </w:rPr>
              <w:t>$keepass$*2*6000*222*15b6b685bae998f2f608c909dc554e514f2843fbac3c7c16ea3600cc0de30212*c417098b445cfc7a87d56ba17200836f30208d38f75a4169c0280bab3b10ca2a*0d15a81eadccc58b1d3942090cd0ba66*57c4aa5ac7295a97da10f8b2f2d2bfd7a98b0faf75396bc1b55164a1e1dc7e52*2b822bb7e7d060bb42324459cb24df4d3ecd66dc5fc627ac50bf2d7c4255e4f8*1*64*aaf72933951a03351e032b382232bcafbeeabc9bc8e6988b18407bc5b8f0e3cc</w:t>
            </w:r>
          </w:p>
        </w:tc>
      </w:tr>
      <w:tr w:rsidR="00364B71" w:rsidRPr="00364B71" w14:paraId="68B87A8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15D4DB8" w14:textId="77777777" w:rsidR="00364B71" w:rsidRPr="00364B71" w:rsidRDefault="00364B71" w:rsidP="00364B71">
            <w:pPr>
              <w:rPr>
                <w:lang w:val="en-PK"/>
              </w:rPr>
            </w:pPr>
            <w:r w:rsidRPr="00364B71">
              <w:rPr>
                <w:lang w:val="en-PK"/>
              </w:rPr>
              <w:lastRenderedPageBreak/>
              <w:t>13500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7B36ED" w14:textId="77777777" w:rsidR="00364B71" w:rsidRPr="00364B71" w:rsidRDefault="00364B71" w:rsidP="00364B71">
            <w:pPr>
              <w:rPr>
                <w:lang w:val="en-PK"/>
              </w:rPr>
            </w:pPr>
            <w:r w:rsidRPr="00364B71">
              <w:rPr>
                <w:lang w:val="en-PK"/>
              </w:rPr>
              <w:t>PeopleSoft PS_TOKEN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F70CF1" w14:textId="77777777" w:rsidR="00364B71" w:rsidRPr="00364B71" w:rsidRDefault="00364B71" w:rsidP="00364B71">
            <w:pPr>
              <w:rPr>
                <w:lang w:val="en-PK"/>
              </w:rPr>
            </w:pPr>
            <w:r w:rsidRPr="00364B71">
              <w:rPr>
                <w:lang w:val="en-PK"/>
              </w:rPr>
              <w:t>b5e335754127b25ba6f99a94c738e24cd634c35a:aa07d396f5038a6cbeded88d78d1d6c907e4079b3dc2e12fddee409a51cc05ae73e8cc24d518c923a2f79e49376594503e6238b806bfe33fa8516f4903a9b4</w:t>
            </w:r>
          </w:p>
        </w:tc>
      </w:tr>
      <w:tr w:rsidR="00364B71" w:rsidRPr="00364B71" w14:paraId="4AD4C5F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40717F" w14:textId="77777777" w:rsidR="00364B71" w:rsidRPr="00364B71" w:rsidRDefault="00364B71" w:rsidP="00364B71">
            <w:pPr>
              <w:rPr>
                <w:lang w:val="en-PK"/>
              </w:rPr>
            </w:pPr>
            <w:r w:rsidRPr="00364B71">
              <w:rPr>
                <w:lang w:val="en-PK"/>
              </w:rPr>
              <w:t>13600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4EC551" w14:textId="77777777" w:rsidR="00364B71" w:rsidRPr="00364B71" w:rsidRDefault="00364B71" w:rsidP="00364B71">
            <w:pPr>
              <w:rPr>
                <w:lang w:val="en-PK"/>
              </w:rPr>
            </w:pPr>
            <w:r w:rsidRPr="00364B71">
              <w:rPr>
                <w:lang w:val="en-PK"/>
              </w:rPr>
              <w:t>WinZip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F48667" w14:textId="77777777" w:rsidR="00364B71" w:rsidRPr="00364B71" w:rsidRDefault="00364B71" w:rsidP="00364B71">
            <w:pPr>
              <w:rPr>
                <w:lang w:val="en-PK"/>
              </w:rPr>
            </w:pPr>
            <w:r w:rsidRPr="00364B71">
              <w:rPr>
                <w:lang w:val="en-PK"/>
              </w:rPr>
              <w:t>$zip2$*0*3*0*e3222d3b65b5a2785b192d31e39ff9de*1320*e*19648c3e063c82a9ad3ef08ed833*3135c79ecb86cd6f48fc*$/zip2$</w:t>
            </w:r>
          </w:p>
        </w:tc>
      </w:tr>
      <w:tr w:rsidR="00364B71" w:rsidRPr="00364B71" w14:paraId="178428C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BB05BE" w14:textId="77777777" w:rsidR="00364B71" w:rsidRPr="00364B71" w:rsidRDefault="00364B71" w:rsidP="00364B71">
            <w:pPr>
              <w:rPr>
                <w:lang w:val="en-PK"/>
              </w:rPr>
            </w:pPr>
            <w:r w:rsidRPr="00364B71">
              <w:rPr>
                <w:lang w:val="en-PK"/>
              </w:rPr>
              <w:t>13711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D83DA4" w14:textId="77777777" w:rsidR="00364B71" w:rsidRPr="00364B71" w:rsidRDefault="00364B71" w:rsidP="00364B71">
            <w:pPr>
              <w:rPr>
                <w:lang w:val="en-PK"/>
              </w:rPr>
            </w:pPr>
            <w:r w:rsidRPr="00364B71">
              <w:rPr>
                <w:lang w:val="en-PK"/>
              </w:rPr>
              <w:t>VeraCrypt PBKDF2-HMAC-RIPEMD160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6C17A79" w14:textId="77777777" w:rsidR="00364B71" w:rsidRPr="00364B71" w:rsidRDefault="00364B71" w:rsidP="00364B71">
            <w:pPr>
              <w:rPr>
                <w:lang w:val="en-PK"/>
              </w:rPr>
            </w:pPr>
            <w:hyperlink r:id="rId46" w:tooltip="https://hashcat.net/misc/example_hashes/vc/hashcat_ripemd160_aes_13711.vc" w:history="1">
              <w:r w:rsidRPr="00364B71">
                <w:rPr>
                  <w:rStyle w:val="Hyperlink"/>
                  <w:lang w:val="en-PK"/>
                </w:rPr>
                <w:t>https://hashcat.net/misc/example_hashes/vc/hashcat_ripemd160_aes_13711.vc</w:t>
              </w:r>
            </w:hyperlink>
          </w:p>
        </w:tc>
      </w:tr>
      <w:tr w:rsidR="00364B71" w:rsidRPr="00364B71" w14:paraId="03C54DF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1D5CAB" w14:textId="77777777" w:rsidR="00364B71" w:rsidRPr="00364B71" w:rsidRDefault="00364B71" w:rsidP="00364B71">
            <w:pPr>
              <w:rPr>
                <w:lang w:val="en-PK"/>
              </w:rPr>
            </w:pPr>
            <w:r w:rsidRPr="00364B71">
              <w:rPr>
                <w:lang w:val="en-PK"/>
              </w:rPr>
              <w:t>13712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578E80F" w14:textId="77777777" w:rsidR="00364B71" w:rsidRPr="00364B71" w:rsidRDefault="00364B71" w:rsidP="00364B71">
            <w:pPr>
              <w:rPr>
                <w:lang w:val="en-PK"/>
              </w:rPr>
            </w:pPr>
            <w:r w:rsidRPr="00364B71">
              <w:rPr>
                <w:lang w:val="en-PK"/>
              </w:rPr>
              <w:t>VeraCrypt PBKDF2-HMAC-RIPEMD160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6B5C6A" w14:textId="77777777" w:rsidR="00364B71" w:rsidRPr="00364B71" w:rsidRDefault="00364B71" w:rsidP="00364B71">
            <w:pPr>
              <w:rPr>
                <w:lang w:val="en-PK"/>
              </w:rPr>
            </w:pPr>
            <w:hyperlink r:id="rId47" w:tooltip="https://hashcat.net/misc/example_hashes/vc/hashcat_ripemd160_aes-twofish_13712.vc" w:history="1">
              <w:r w:rsidRPr="00364B71">
                <w:rPr>
                  <w:rStyle w:val="Hyperlink"/>
                  <w:lang w:val="en-PK"/>
                </w:rPr>
                <w:t>https://hashcat.net/misc/example_hashes/vc/hashcat_ripemd160_aes-twofish_13712.vc</w:t>
              </w:r>
            </w:hyperlink>
          </w:p>
        </w:tc>
      </w:tr>
      <w:tr w:rsidR="00364B71" w:rsidRPr="00364B71" w14:paraId="19D8B1E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4CAF28" w14:textId="77777777" w:rsidR="00364B71" w:rsidRPr="00364B71" w:rsidRDefault="00364B71" w:rsidP="00364B71">
            <w:pPr>
              <w:rPr>
                <w:lang w:val="en-PK"/>
              </w:rPr>
            </w:pPr>
            <w:r w:rsidRPr="00364B71">
              <w:rPr>
                <w:lang w:val="en-PK"/>
              </w:rPr>
              <w:lastRenderedPageBreak/>
              <w:t>13711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E874BC" w14:textId="77777777" w:rsidR="00364B71" w:rsidRPr="00364B71" w:rsidRDefault="00364B71" w:rsidP="00364B71">
            <w:pPr>
              <w:rPr>
                <w:lang w:val="en-PK"/>
              </w:rPr>
            </w:pPr>
            <w:r w:rsidRPr="00364B71">
              <w:rPr>
                <w:lang w:val="en-PK"/>
              </w:rPr>
              <w:t>VeraCrypt PBKDF2-HMAC-RIPEMD160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D33D05" w14:textId="77777777" w:rsidR="00364B71" w:rsidRPr="00364B71" w:rsidRDefault="00364B71" w:rsidP="00364B71">
            <w:pPr>
              <w:rPr>
                <w:lang w:val="en-PK"/>
              </w:rPr>
            </w:pPr>
            <w:hyperlink r:id="rId48" w:tooltip="https://hashcat.net/misc/example_hashes/vc/hashcat_ripemd160_serpent_13711.vc" w:history="1">
              <w:r w:rsidRPr="00364B71">
                <w:rPr>
                  <w:rStyle w:val="Hyperlink"/>
                  <w:lang w:val="en-PK"/>
                </w:rPr>
                <w:t>https://hashcat.net/misc/example_hashes/vc/hashcat_ripemd160_serpent_13711.vc</w:t>
              </w:r>
            </w:hyperlink>
          </w:p>
        </w:tc>
      </w:tr>
      <w:tr w:rsidR="00364B71" w:rsidRPr="00364B71" w14:paraId="0CE05F3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2C95AC" w14:textId="77777777" w:rsidR="00364B71" w:rsidRPr="00364B71" w:rsidRDefault="00364B71" w:rsidP="00364B71">
            <w:pPr>
              <w:rPr>
                <w:lang w:val="en-PK"/>
              </w:rPr>
            </w:pPr>
            <w:r w:rsidRPr="00364B71">
              <w:rPr>
                <w:lang w:val="en-PK"/>
              </w:rPr>
              <w:t>13712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76C346" w14:textId="77777777" w:rsidR="00364B71" w:rsidRPr="00364B71" w:rsidRDefault="00364B71" w:rsidP="00364B71">
            <w:pPr>
              <w:rPr>
                <w:lang w:val="en-PK"/>
              </w:rPr>
            </w:pPr>
            <w:r w:rsidRPr="00364B71">
              <w:rPr>
                <w:lang w:val="en-PK"/>
              </w:rPr>
              <w:t>VeraCrypt PBKDF2-HMAC-RIPEMD160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2E1B77" w14:textId="77777777" w:rsidR="00364B71" w:rsidRPr="00364B71" w:rsidRDefault="00364B71" w:rsidP="00364B71">
            <w:pPr>
              <w:rPr>
                <w:lang w:val="en-PK"/>
              </w:rPr>
            </w:pPr>
            <w:hyperlink r:id="rId49" w:tooltip="https://hashcat.net/misc/example_hashes/vc/hashcat_ripemd160_serpent-aes_13712.vc" w:history="1">
              <w:r w:rsidRPr="00364B71">
                <w:rPr>
                  <w:rStyle w:val="Hyperlink"/>
                  <w:lang w:val="en-PK"/>
                </w:rPr>
                <w:t>https://hashcat.net/misc/example_hashes/vc/hashcat_ripemd160_serpent-aes_13712.vc</w:t>
              </w:r>
            </w:hyperlink>
          </w:p>
        </w:tc>
      </w:tr>
      <w:tr w:rsidR="00364B71" w:rsidRPr="00364B71" w14:paraId="46B9DD5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6B0FF7F" w14:textId="77777777" w:rsidR="00364B71" w:rsidRPr="00364B71" w:rsidRDefault="00364B71" w:rsidP="00364B71">
            <w:pPr>
              <w:rPr>
                <w:lang w:val="en-PK"/>
              </w:rPr>
            </w:pPr>
            <w:r w:rsidRPr="00364B71">
              <w:rPr>
                <w:lang w:val="en-PK"/>
              </w:rPr>
              <w:t>13713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46680E" w14:textId="77777777" w:rsidR="00364B71" w:rsidRPr="00364B71" w:rsidRDefault="00364B71" w:rsidP="00364B71">
            <w:pPr>
              <w:rPr>
                <w:lang w:val="en-PK"/>
              </w:rPr>
            </w:pPr>
            <w:r w:rsidRPr="00364B71">
              <w:rPr>
                <w:lang w:val="en-PK"/>
              </w:rPr>
              <w:t>VeraCrypt PBKDF2-HMAC-RIPEMD160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12AE69" w14:textId="77777777" w:rsidR="00364B71" w:rsidRPr="00364B71" w:rsidRDefault="00364B71" w:rsidP="00364B71">
            <w:pPr>
              <w:rPr>
                <w:lang w:val="en-PK"/>
              </w:rPr>
            </w:pPr>
            <w:hyperlink r:id="rId50" w:tooltip="https://hashcat.net/misc/example_hashes/vc/hashcat_ripemd160_serpent-twofish-aes_13713.vc" w:history="1">
              <w:r w:rsidRPr="00364B71">
                <w:rPr>
                  <w:rStyle w:val="Hyperlink"/>
                  <w:lang w:val="en-PK"/>
                </w:rPr>
                <w:t>https://hashcat.net/misc/example_hashes/vc/hashcat_ripemd160_serpent-twofish-aes_13713.vc</w:t>
              </w:r>
            </w:hyperlink>
          </w:p>
        </w:tc>
      </w:tr>
      <w:tr w:rsidR="00364B71" w:rsidRPr="00364B71" w14:paraId="41A5B93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6E364A" w14:textId="77777777" w:rsidR="00364B71" w:rsidRPr="00364B71" w:rsidRDefault="00364B71" w:rsidP="00364B71">
            <w:pPr>
              <w:rPr>
                <w:lang w:val="en-PK"/>
              </w:rPr>
            </w:pPr>
            <w:r w:rsidRPr="00364B71">
              <w:rPr>
                <w:lang w:val="en-PK"/>
              </w:rPr>
              <w:t>137</w:t>
            </w:r>
            <w:r w:rsidRPr="00364B71">
              <w:rPr>
                <w:lang w:val="en-PK"/>
              </w:rPr>
              <w:lastRenderedPageBreak/>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625983E" w14:textId="77777777" w:rsidR="00364B71" w:rsidRPr="00364B71" w:rsidRDefault="00364B71" w:rsidP="00364B71">
            <w:pPr>
              <w:rPr>
                <w:lang w:val="en-PK"/>
              </w:rPr>
            </w:pPr>
            <w:r w:rsidRPr="00364B71">
              <w:rPr>
                <w:lang w:val="en-PK"/>
              </w:rPr>
              <w:lastRenderedPageBreak/>
              <w:t>VeraCrypt PBKDF2-HMAC-</w:t>
            </w:r>
            <w:r w:rsidRPr="00364B71">
              <w:rPr>
                <w:lang w:val="en-PK"/>
              </w:rPr>
              <w:lastRenderedPageBreak/>
              <w:t>RIPEMD160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4E3075" w14:textId="77777777" w:rsidR="00364B71" w:rsidRPr="00364B71" w:rsidRDefault="00364B71" w:rsidP="00364B71">
            <w:pPr>
              <w:rPr>
                <w:lang w:val="en-PK"/>
              </w:rPr>
            </w:pPr>
            <w:hyperlink r:id="rId51" w:tooltip="https://hashcat.net/misc/example_hashes/vc/hashcat_ripemd160_twofish_13711.vc" w:history="1">
              <w:r w:rsidRPr="00364B71">
                <w:rPr>
                  <w:rStyle w:val="Hyperlink"/>
                  <w:lang w:val="en-PK"/>
                </w:rPr>
                <w:t>https://hashcat.net/misc/example_hashes/vc/hashcat_ripemd160_twofish_13711.vc</w:t>
              </w:r>
            </w:hyperlink>
          </w:p>
        </w:tc>
      </w:tr>
      <w:tr w:rsidR="00364B71" w:rsidRPr="00364B71" w14:paraId="7ADC9BE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C056F8" w14:textId="77777777" w:rsidR="00364B71" w:rsidRPr="00364B71" w:rsidRDefault="00364B71" w:rsidP="00364B71">
            <w:pPr>
              <w:rPr>
                <w:lang w:val="en-PK"/>
              </w:rPr>
            </w:pPr>
            <w:r w:rsidRPr="00364B71">
              <w:rPr>
                <w:lang w:val="en-PK"/>
              </w:rPr>
              <w:t>13712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6D51A99" w14:textId="77777777" w:rsidR="00364B71" w:rsidRPr="00364B71" w:rsidRDefault="00364B71" w:rsidP="00364B71">
            <w:pPr>
              <w:rPr>
                <w:lang w:val="en-PK"/>
              </w:rPr>
            </w:pPr>
            <w:r w:rsidRPr="00364B71">
              <w:rPr>
                <w:lang w:val="en-PK"/>
              </w:rPr>
              <w:t>VeraCrypt PBKDF2-HMAC-RIPEMD160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6A2364" w14:textId="77777777" w:rsidR="00364B71" w:rsidRPr="00364B71" w:rsidRDefault="00364B71" w:rsidP="00364B71">
            <w:pPr>
              <w:rPr>
                <w:lang w:val="en-PK"/>
              </w:rPr>
            </w:pPr>
            <w:hyperlink r:id="rId52" w:tooltip="https://hashcat.net/misc/example_hashes/vc/hashcat_ripemd160_twofish-serpent_13712.vc" w:history="1">
              <w:r w:rsidRPr="00364B71">
                <w:rPr>
                  <w:rStyle w:val="Hyperlink"/>
                  <w:lang w:val="en-PK"/>
                </w:rPr>
                <w:t>https://hashcat.net/misc/example_hashes/vc/hashcat_ripemd160_twofish-serpent_13712.vc</w:t>
              </w:r>
            </w:hyperlink>
          </w:p>
        </w:tc>
      </w:tr>
      <w:tr w:rsidR="00364B71" w:rsidRPr="00364B71" w14:paraId="761EE14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56C2D0" w14:textId="77777777" w:rsidR="00364B71" w:rsidRPr="00364B71" w:rsidRDefault="00364B71" w:rsidP="00364B71">
            <w:pPr>
              <w:rPr>
                <w:lang w:val="en-PK"/>
              </w:rPr>
            </w:pPr>
            <w:r w:rsidRPr="00364B71">
              <w:rPr>
                <w:lang w:val="en-PK"/>
              </w:rPr>
              <w:t>13751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7C9F2C" w14:textId="77777777" w:rsidR="00364B71" w:rsidRPr="00364B71" w:rsidRDefault="00364B71" w:rsidP="00364B71">
            <w:pPr>
              <w:rPr>
                <w:lang w:val="en-PK"/>
              </w:rPr>
            </w:pPr>
            <w:r w:rsidRPr="00364B71">
              <w:rPr>
                <w:lang w:val="en-PK"/>
              </w:rPr>
              <w:t>VeraCrypt PBKDF2-HMAC-SHA256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F32D54" w14:textId="77777777" w:rsidR="00364B71" w:rsidRPr="00364B71" w:rsidRDefault="00364B71" w:rsidP="00364B71">
            <w:pPr>
              <w:rPr>
                <w:lang w:val="en-PK"/>
              </w:rPr>
            </w:pPr>
            <w:hyperlink r:id="rId53" w:tooltip="https://hashcat.net/misc/example_hashes/vc/hashcat_sha256_aes_13751.vc" w:history="1">
              <w:r w:rsidRPr="00364B71">
                <w:rPr>
                  <w:rStyle w:val="Hyperlink"/>
                  <w:lang w:val="en-PK"/>
                </w:rPr>
                <w:t>https://hashcat.net/misc/example_hashes/vc/hashcat_sha256_aes_13751.vc</w:t>
              </w:r>
            </w:hyperlink>
          </w:p>
        </w:tc>
      </w:tr>
      <w:tr w:rsidR="00364B71" w:rsidRPr="00364B71" w14:paraId="0AA5B80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B470A1" w14:textId="77777777" w:rsidR="00364B71" w:rsidRPr="00364B71" w:rsidRDefault="00364B71" w:rsidP="00364B71">
            <w:pPr>
              <w:rPr>
                <w:lang w:val="en-PK"/>
              </w:rPr>
            </w:pPr>
            <w:r w:rsidRPr="00364B71">
              <w:rPr>
                <w:lang w:val="en-PK"/>
              </w:rPr>
              <w:t>13752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518743" w14:textId="77777777" w:rsidR="00364B71" w:rsidRPr="00364B71" w:rsidRDefault="00364B71" w:rsidP="00364B71">
            <w:pPr>
              <w:rPr>
                <w:lang w:val="en-PK"/>
              </w:rPr>
            </w:pPr>
            <w:r w:rsidRPr="00364B71">
              <w:rPr>
                <w:lang w:val="en-PK"/>
              </w:rPr>
              <w:t>VeraCrypt PBKDF2-HMAC-SHA256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BEE6B6" w14:textId="77777777" w:rsidR="00364B71" w:rsidRPr="00364B71" w:rsidRDefault="00364B71" w:rsidP="00364B71">
            <w:pPr>
              <w:rPr>
                <w:lang w:val="en-PK"/>
              </w:rPr>
            </w:pPr>
            <w:hyperlink r:id="rId54" w:tooltip="https://hashcat.net/misc/example_hashes/vc/hashcat_sha256_aes-twofish_13752.vc" w:history="1">
              <w:r w:rsidRPr="00364B71">
                <w:rPr>
                  <w:rStyle w:val="Hyperlink"/>
                  <w:lang w:val="en-PK"/>
                </w:rPr>
                <w:t>https://hashcat.net/misc/example_hashes/vc/hashcat_sha256_aes-twofish_13752.vc</w:t>
              </w:r>
            </w:hyperlink>
          </w:p>
        </w:tc>
      </w:tr>
      <w:tr w:rsidR="00364B71" w:rsidRPr="00364B71" w14:paraId="23E5A22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909059" w14:textId="77777777" w:rsidR="00364B71" w:rsidRPr="00364B71" w:rsidRDefault="00364B71" w:rsidP="00364B71">
            <w:pPr>
              <w:rPr>
                <w:lang w:val="en-PK"/>
              </w:rPr>
            </w:pPr>
            <w:r w:rsidRPr="00364B71">
              <w:rPr>
                <w:lang w:val="en-PK"/>
              </w:rPr>
              <w:t>13</w:t>
            </w:r>
            <w:r w:rsidRPr="00364B71">
              <w:rPr>
                <w:lang w:val="en-PK"/>
              </w:rPr>
              <w:lastRenderedPageBreak/>
              <w:t>751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FE7096" w14:textId="77777777" w:rsidR="00364B71" w:rsidRPr="00364B71" w:rsidRDefault="00364B71" w:rsidP="00364B71">
            <w:pPr>
              <w:rPr>
                <w:lang w:val="en-PK"/>
              </w:rPr>
            </w:pPr>
            <w:r w:rsidRPr="00364B71">
              <w:rPr>
                <w:lang w:val="en-PK"/>
              </w:rPr>
              <w:lastRenderedPageBreak/>
              <w:t>VeraCrypt PBKDF2-</w:t>
            </w:r>
            <w:r w:rsidRPr="00364B71">
              <w:rPr>
                <w:lang w:val="en-PK"/>
              </w:rPr>
              <w:lastRenderedPageBreak/>
              <w:t>HMAC-SHA256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32048F" w14:textId="77777777" w:rsidR="00364B71" w:rsidRPr="00364B71" w:rsidRDefault="00364B71" w:rsidP="00364B71">
            <w:pPr>
              <w:rPr>
                <w:lang w:val="en-PK"/>
              </w:rPr>
            </w:pPr>
            <w:hyperlink r:id="rId55" w:tooltip="https://hashcat.net/misc/example_hashes/vc/hashcat_sha256_serpent_13751.vc" w:history="1">
              <w:r w:rsidRPr="00364B71">
                <w:rPr>
                  <w:rStyle w:val="Hyperlink"/>
                  <w:lang w:val="en-PK"/>
                </w:rPr>
                <w:t>https://hashcat.net/misc/example_hashes/vc/hashcat_sha256_serpent_13751.vc</w:t>
              </w:r>
            </w:hyperlink>
          </w:p>
        </w:tc>
      </w:tr>
      <w:tr w:rsidR="00364B71" w:rsidRPr="00364B71" w14:paraId="50D12C6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8AF249" w14:textId="77777777" w:rsidR="00364B71" w:rsidRPr="00364B71" w:rsidRDefault="00364B71" w:rsidP="00364B71">
            <w:pPr>
              <w:rPr>
                <w:lang w:val="en-PK"/>
              </w:rPr>
            </w:pPr>
            <w:r w:rsidRPr="00364B71">
              <w:rPr>
                <w:lang w:val="en-PK"/>
              </w:rPr>
              <w:t>13752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7DA9DE" w14:textId="77777777" w:rsidR="00364B71" w:rsidRPr="00364B71" w:rsidRDefault="00364B71" w:rsidP="00364B71">
            <w:pPr>
              <w:rPr>
                <w:lang w:val="en-PK"/>
              </w:rPr>
            </w:pPr>
            <w:r w:rsidRPr="00364B71">
              <w:rPr>
                <w:lang w:val="en-PK"/>
              </w:rPr>
              <w:t>VeraCrypt PBKDF2-HMAC-SHA256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BEA9133" w14:textId="77777777" w:rsidR="00364B71" w:rsidRPr="00364B71" w:rsidRDefault="00364B71" w:rsidP="00364B71">
            <w:pPr>
              <w:rPr>
                <w:lang w:val="en-PK"/>
              </w:rPr>
            </w:pPr>
            <w:hyperlink r:id="rId56" w:tooltip="https://hashcat.net/misc/example_hashes/vc/hashcat_sha256_serpent-aes_13752.vc" w:history="1">
              <w:r w:rsidRPr="00364B71">
                <w:rPr>
                  <w:rStyle w:val="Hyperlink"/>
                  <w:lang w:val="en-PK"/>
                </w:rPr>
                <w:t>https://hashcat.net/misc/example_hashes/vc/hashcat_sha256_serpent-aes_13752.vc</w:t>
              </w:r>
            </w:hyperlink>
          </w:p>
        </w:tc>
      </w:tr>
      <w:tr w:rsidR="00364B71" w:rsidRPr="00364B71" w14:paraId="0B174FC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3A1C504" w14:textId="77777777" w:rsidR="00364B71" w:rsidRPr="00364B71" w:rsidRDefault="00364B71" w:rsidP="00364B71">
            <w:pPr>
              <w:rPr>
                <w:lang w:val="en-PK"/>
              </w:rPr>
            </w:pPr>
            <w:r w:rsidRPr="00364B71">
              <w:rPr>
                <w:lang w:val="en-PK"/>
              </w:rPr>
              <w:t>13753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0FCA25" w14:textId="77777777" w:rsidR="00364B71" w:rsidRPr="00364B71" w:rsidRDefault="00364B71" w:rsidP="00364B71">
            <w:pPr>
              <w:rPr>
                <w:lang w:val="en-PK"/>
              </w:rPr>
            </w:pPr>
            <w:r w:rsidRPr="00364B71">
              <w:rPr>
                <w:lang w:val="en-PK"/>
              </w:rPr>
              <w:t>VeraCrypt PBKDF2-HMAC-SHA256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8CAE747" w14:textId="77777777" w:rsidR="00364B71" w:rsidRPr="00364B71" w:rsidRDefault="00364B71" w:rsidP="00364B71">
            <w:pPr>
              <w:rPr>
                <w:lang w:val="en-PK"/>
              </w:rPr>
            </w:pPr>
            <w:hyperlink r:id="rId57" w:tooltip="https://hashcat.net/misc/example_hashes/vc/hashcat_sha256_serpent-twofish-aes_13753.vc" w:history="1">
              <w:r w:rsidRPr="00364B71">
                <w:rPr>
                  <w:rStyle w:val="Hyperlink"/>
                  <w:lang w:val="en-PK"/>
                </w:rPr>
                <w:t>https://hashcat.net/misc/example_hashes/vc/hashcat_sha256_serpent-twofish-aes_13753.vc</w:t>
              </w:r>
            </w:hyperlink>
          </w:p>
        </w:tc>
      </w:tr>
      <w:tr w:rsidR="00364B71" w:rsidRPr="00364B71" w14:paraId="16329A7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5B8B76" w14:textId="77777777" w:rsidR="00364B71" w:rsidRPr="00364B71" w:rsidRDefault="00364B71" w:rsidP="00364B71">
            <w:pPr>
              <w:rPr>
                <w:lang w:val="en-PK"/>
              </w:rPr>
            </w:pPr>
            <w:r w:rsidRPr="00364B71">
              <w:rPr>
                <w:lang w:val="en-PK"/>
              </w:rPr>
              <w:t>13751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01FA5F" w14:textId="77777777" w:rsidR="00364B71" w:rsidRPr="00364B71" w:rsidRDefault="00364B71" w:rsidP="00364B71">
            <w:pPr>
              <w:rPr>
                <w:lang w:val="en-PK"/>
              </w:rPr>
            </w:pPr>
            <w:r w:rsidRPr="00364B71">
              <w:rPr>
                <w:lang w:val="en-PK"/>
              </w:rPr>
              <w:t>VeraCrypt PBKDF2-HMAC-SHA256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EED372" w14:textId="77777777" w:rsidR="00364B71" w:rsidRPr="00364B71" w:rsidRDefault="00364B71" w:rsidP="00364B71">
            <w:pPr>
              <w:rPr>
                <w:lang w:val="en-PK"/>
              </w:rPr>
            </w:pPr>
            <w:hyperlink r:id="rId58" w:tooltip="https://hashcat.net/misc/example_hashes/vc/hashcat_sha256_twofish_13751.vc" w:history="1">
              <w:r w:rsidRPr="00364B71">
                <w:rPr>
                  <w:rStyle w:val="Hyperlink"/>
                  <w:lang w:val="en-PK"/>
                </w:rPr>
                <w:t>https://hashcat.net/misc/example_hashes/vc/hashcat_sha256_twofish_13751.vc</w:t>
              </w:r>
            </w:hyperlink>
          </w:p>
        </w:tc>
      </w:tr>
      <w:tr w:rsidR="00364B71" w:rsidRPr="00364B71" w14:paraId="0DE43D6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5C060B" w14:textId="77777777" w:rsidR="00364B71" w:rsidRPr="00364B71" w:rsidRDefault="00364B71" w:rsidP="00364B71">
            <w:pPr>
              <w:rPr>
                <w:lang w:val="en-PK"/>
              </w:rPr>
            </w:pPr>
            <w:r w:rsidRPr="00364B71">
              <w:rPr>
                <w:lang w:val="en-PK"/>
              </w:rPr>
              <w:t>13</w:t>
            </w:r>
            <w:r w:rsidRPr="00364B71">
              <w:rPr>
                <w:lang w:val="en-PK"/>
              </w:rPr>
              <w:lastRenderedPageBreak/>
              <w:t>752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B60ACCA" w14:textId="77777777" w:rsidR="00364B71" w:rsidRPr="00364B71" w:rsidRDefault="00364B71" w:rsidP="00364B71">
            <w:pPr>
              <w:rPr>
                <w:lang w:val="en-PK"/>
              </w:rPr>
            </w:pPr>
            <w:r w:rsidRPr="00364B71">
              <w:rPr>
                <w:lang w:val="en-PK"/>
              </w:rPr>
              <w:lastRenderedPageBreak/>
              <w:t>VeraCrypt PBKDF2-</w:t>
            </w:r>
            <w:r w:rsidRPr="00364B71">
              <w:rPr>
                <w:lang w:val="en-PK"/>
              </w:rPr>
              <w:lastRenderedPageBreak/>
              <w:t>HMAC-SHA256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D17E39" w14:textId="77777777" w:rsidR="00364B71" w:rsidRPr="00364B71" w:rsidRDefault="00364B71" w:rsidP="00364B71">
            <w:pPr>
              <w:rPr>
                <w:lang w:val="en-PK"/>
              </w:rPr>
            </w:pPr>
            <w:hyperlink r:id="rId59" w:tooltip="https://hashcat.net/misc/example_hashes/vc/hashcat_sha256_twofish-serpent_13752.vc" w:history="1">
              <w:r w:rsidRPr="00364B71">
                <w:rPr>
                  <w:rStyle w:val="Hyperlink"/>
                  <w:lang w:val="en-PK"/>
                </w:rPr>
                <w:t>https://hashcat.net/misc/example_hashes/vc/hashcat_sha256_twofish-serpent_13752.vc</w:t>
              </w:r>
            </w:hyperlink>
          </w:p>
        </w:tc>
      </w:tr>
      <w:tr w:rsidR="00364B71" w:rsidRPr="00364B71" w14:paraId="028D5FF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156DF2" w14:textId="77777777" w:rsidR="00364B71" w:rsidRPr="00364B71" w:rsidRDefault="00364B71" w:rsidP="00364B71">
            <w:pPr>
              <w:rPr>
                <w:lang w:val="en-PK"/>
              </w:rPr>
            </w:pPr>
            <w:r w:rsidRPr="00364B71">
              <w:rPr>
                <w:lang w:val="en-PK"/>
              </w:rPr>
              <w:t>13721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278D3E" w14:textId="77777777" w:rsidR="00364B71" w:rsidRPr="00364B71" w:rsidRDefault="00364B71" w:rsidP="00364B71">
            <w:pPr>
              <w:rPr>
                <w:lang w:val="en-PK"/>
              </w:rPr>
            </w:pPr>
            <w:r w:rsidRPr="00364B71">
              <w:rPr>
                <w:lang w:val="en-PK"/>
              </w:rPr>
              <w:t>VeraCrypt PBKDF2-HMAC-SHA512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62636F" w14:textId="77777777" w:rsidR="00364B71" w:rsidRPr="00364B71" w:rsidRDefault="00364B71" w:rsidP="00364B71">
            <w:pPr>
              <w:rPr>
                <w:lang w:val="en-PK"/>
              </w:rPr>
            </w:pPr>
            <w:hyperlink r:id="rId60" w:tooltip="https://hashcat.net/misc/example_hashes/vc/hashcat_sha512_aes_13721.vc" w:history="1">
              <w:r w:rsidRPr="00364B71">
                <w:rPr>
                  <w:rStyle w:val="Hyperlink"/>
                  <w:lang w:val="en-PK"/>
                </w:rPr>
                <w:t>https://hashcat.net/misc/example_hashes/vc/hashcat_sha512_aes_13721.vc</w:t>
              </w:r>
            </w:hyperlink>
          </w:p>
        </w:tc>
      </w:tr>
      <w:tr w:rsidR="00364B71" w:rsidRPr="00364B71" w14:paraId="6BFFF7C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A8050B" w14:textId="77777777" w:rsidR="00364B71" w:rsidRPr="00364B71" w:rsidRDefault="00364B71" w:rsidP="00364B71">
            <w:pPr>
              <w:rPr>
                <w:lang w:val="en-PK"/>
              </w:rPr>
            </w:pPr>
            <w:r w:rsidRPr="00364B71">
              <w:rPr>
                <w:lang w:val="en-PK"/>
              </w:rPr>
              <w:t>13722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D616D8" w14:textId="77777777" w:rsidR="00364B71" w:rsidRPr="00364B71" w:rsidRDefault="00364B71" w:rsidP="00364B71">
            <w:pPr>
              <w:rPr>
                <w:lang w:val="en-PK"/>
              </w:rPr>
            </w:pPr>
            <w:r w:rsidRPr="00364B71">
              <w:rPr>
                <w:lang w:val="en-PK"/>
              </w:rPr>
              <w:t>VeraCrypt PBKDF2-HMAC-SHA512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372E81" w14:textId="77777777" w:rsidR="00364B71" w:rsidRPr="00364B71" w:rsidRDefault="00364B71" w:rsidP="00364B71">
            <w:pPr>
              <w:rPr>
                <w:lang w:val="en-PK"/>
              </w:rPr>
            </w:pPr>
            <w:hyperlink r:id="rId61" w:tooltip="https://hashcat.net/misc/example_hashes/vc/hashcat_sha512_aes-twofish_13722.vc" w:history="1">
              <w:r w:rsidRPr="00364B71">
                <w:rPr>
                  <w:rStyle w:val="Hyperlink"/>
                  <w:lang w:val="en-PK"/>
                </w:rPr>
                <w:t>https://hashcat.net/misc/example_hashes/vc/hashcat_sha512_aes-twofish_13722.vc</w:t>
              </w:r>
            </w:hyperlink>
          </w:p>
        </w:tc>
      </w:tr>
      <w:tr w:rsidR="00364B71" w:rsidRPr="00364B71" w14:paraId="20D8030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D29E3C" w14:textId="77777777" w:rsidR="00364B71" w:rsidRPr="00364B71" w:rsidRDefault="00364B71" w:rsidP="00364B71">
            <w:pPr>
              <w:rPr>
                <w:lang w:val="en-PK"/>
              </w:rPr>
            </w:pPr>
            <w:r w:rsidRPr="00364B71">
              <w:rPr>
                <w:lang w:val="en-PK"/>
              </w:rPr>
              <w:t>13721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0D3C24" w14:textId="77777777" w:rsidR="00364B71" w:rsidRPr="00364B71" w:rsidRDefault="00364B71" w:rsidP="00364B71">
            <w:pPr>
              <w:rPr>
                <w:lang w:val="en-PK"/>
              </w:rPr>
            </w:pPr>
            <w:r w:rsidRPr="00364B71">
              <w:rPr>
                <w:lang w:val="en-PK"/>
              </w:rPr>
              <w:t>VeraCrypt PBKDF2-HMAC-SHA512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C8EA78" w14:textId="77777777" w:rsidR="00364B71" w:rsidRPr="00364B71" w:rsidRDefault="00364B71" w:rsidP="00364B71">
            <w:pPr>
              <w:rPr>
                <w:lang w:val="en-PK"/>
              </w:rPr>
            </w:pPr>
            <w:hyperlink r:id="rId62" w:tooltip="https://hashcat.net/misc/example_hashes/vc/hashcat_sha512_serpent_13721.vc" w:history="1">
              <w:r w:rsidRPr="00364B71">
                <w:rPr>
                  <w:rStyle w:val="Hyperlink"/>
                  <w:lang w:val="en-PK"/>
                </w:rPr>
                <w:t>https://hashcat.net/misc/example_hashes/vc/hashcat_sha512_serpent_13721.vc</w:t>
              </w:r>
            </w:hyperlink>
          </w:p>
        </w:tc>
      </w:tr>
      <w:tr w:rsidR="00364B71" w:rsidRPr="00364B71" w14:paraId="6A8ECA4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F983CE" w14:textId="77777777" w:rsidR="00364B71" w:rsidRPr="00364B71" w:rsidRDefault="00364B71" w:rsidP="00364B71">
            <w:pPr>
              <w:rPr>
                <w:lang w:val="en-PK"/>
              </w:rPr>
            </w:pPr>
            <w:r w:rsidRPr="00364B71">
              <w:rPr>
                <w:lang w:val="en-PK"/>
              </w:rPr>
              <w:t>13</w:t>
            </w:r>
            <w:r w:rsidRPr="00364B71">
              <w:rPr>
                <w:lang w:val="en-PK"/>
              </w:rPr>
              <w:lastRenderedPageBreak/>
              <w:t>722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424244" w14:textId="77777777" w:rsidR="00364B71" w:rsidRPr="00364B71" w:rsidRDefault="00364B71" w:rsidP="00364B71">
            <w:pPr>
              <w:rPr>
                <w:lang w:val="en-PK"/>
              </w:rPr>
            </w:pPr>
            <w:r w:rsidRPr="00364B71">
              <w:rPr>
                <w:lang w:val="en-PK"/>
              </w:rPr>
              <w:lastRenderedPageBreak/>
              <w:t>VeraCrypt PBKDF2-</w:t>
            </w:r>
            <w:r w:rsidRPr="00364B71">
              <w:rPr>
                <w:lang w:val="en-PK"/>
              </w:rPr>
              <w:lastRenderedPageBreak/>
              <w:t>HMAC-SHA512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CF4E8AB" w14:textId="77777777" w:rsidR="00364B71" w:rsidRPr="00364B71" w:rsidRDefault="00364B71" w:rsidP="00364B71">
            <w:pPr>
              <w:rPr>
                <w:lang w:val="en-PK"/>
              </w:rPr>
            </w:pPr>
            <w:hyperlink r:id="rId63" w:tooltip="https://hashcat.net/misc/example_hashes/vc/hashcat_sha512_serpent-aes_13722.vc" w:history="1">
              <w:r w:rsidRPr="00364B71">
                <w:rPr>
                  <w:rStyle w:val="Hyperlink"/>
                  <w:lang w:val="en-PK"/>
                </w:rPr>
                <w:t>https://hashcat.net/misc/example_hashes/vc/hashcat_sha512_serpent-aes_13722.vc</w:t>
              </w:r>
            </w:hyperlink>
          </w:p>
        </w:tc>
      </w:tr>
      <w:tr w:rsidR="00364B71" w:rsidRPr="00364B71" w14:paraId="38681B7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F2DDB0" w14:textId="77777777" w:rsidR="00364B71" w:rsidRPr="00364B71" w:rsidRDefault="00364B71" w:rsidP="00364B71">
            <w:pPr>
              <w:rPr>
                <w:lang w:val="en-PK"/>
              </w:rPr>
            </w:pPr>
            <w:r w:rsidRPr="00364B71">
              <w:rPr>
                <w:lang w:val="en-PK"/>
              </w:rPr>
              <w:t>13723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2F5EE3" w14:textId="77777777" w:rsidR="00364B71" w:rsidRPr="00364B71" w:rsidRDefault="00364B71" w:rsidP="00364B71">
            <w:pPr>
              <w:rPr>
                <w:lang w:val="en-PK"/>
              </w:rPr>
            </w:pPr>
            <w:r w:rsidRPr="00364B71">
              <w:rPr>
                <w:lang w:val="en-PK"/>
              </w:rPr>
              <w:t>VeraCrypt PBKDF2-HMAC-SHA512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57FBEA" w14:textId="77777777" w:rsidR="00364B71" w:rsidRPr="00364B71" w:rsidRDefault="00364B71" w:rsidP="00364B71">
            <w:pPr>
              <w:rPr>
                <w:lang w:val="en-PK"/>
              </w:rPr>
            </w:pPr>
            <w:hyperlink r:id="rId64" w:tooltip="https://hashcat.net/misc/example_hashes/vc/hashcat_sha512_serpent-twofish-aes_13723.vc" w:history="1">
              <w:r w:rsidRPr="00364B71">
                <w:rPr>
                  <w:rStyle w:val="Hyperlink"/>
                  <w:lang w:val="en-PK"/>
                </w:rPr>
                <w:t>https://hashcat.net/misc/example_hashes/vc/hashcat_sha512_serpent-twofish-aes_13723.vc</w:t>
              </w:r>
            </w:hyperlink>
          </w:p>
        </w:tc>
      </w:tr>
      <w:tr w:rsidR="00364B71" w:rsidRPr="00364B71" w14:paraId="212A3A2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F3A8AA" w14:textId="77777777" w:rsidR="00364B71" w:rsidRPr="00364B71" w:rsidRDefault="00364B71" w:rsidP="00364B71">
            <w:pPr>
              <w:rPr>
                <w:lang w:val="en-PK"/>
              </w:rPr>
            </w:pPr>
            <w:r w:rsidRPr="00364B71">
              <w:rPr>
                <w:lang w:val="en-PK"/>
              </w:rPr>
              <w:t>13721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A9A26D8" w14:textId="77777777" w:rsidR="00364B71" w:rsidRPr="00364B71" w:rsidRDefault="00364B71" w:rsidP="00364B71">
            <w:pPr>
              <w:rPr>
                <w:lang w:val="en-PK"/>
              </w:rPr>
            </w:pPr>
            <w:r w:rsidRPr="00364B71">
              <w:rPr>
                <w:lang w:val="en-PK"/>
              </w:rPr>
              <w:t>VeraCrypt PBKDF2-HMAC-SHA512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D1294E" w14:textId="77777777" w:rsidR="00364B71" w:rsidRPr="00364B71" w:rsidRDefault="00364B71" w:rsidP="00364B71">
            <w:pPr>
              <w:rPr>
                <w:lang w:val="en-PK"/>
              </w:rPr>
            </w:pPr>
            <w:hyperlink r:id="rId65" w:tooltip="https://hashcat.net/misc/example_hashes/vc/hashcat_sha512_twofish_13721.vc" w:history="1">
              <w:r w:rsidRPr="00364B71">
                <w:rPr>
                  <w:rStyle w:val="Hyperlink"/>
                  <w:lang w:val="en-PK"/>
                </w:rPr>
                <w:t>https://hashcat.net/misc/example_hashes/vc/hashcat_sha512_twofish_13721.vc</w:t>
              </w:r>
            </w:hyperlink>
          </w:p>
        </w:tc>
      </w:tr>
      <w:tr w:rsidR="00364B71" w:rsidRPr="00364B71" w14:paraId="26036C0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04BE94" w14:textId="77777777" w:rsidR="00364B71" w:rsidRPr="00364B71" w:rsidRDefault="00364B71" w:rsidP="00364B71">
            <w:pPr>
              <w:rPr>
                <w:lang w:val="en-PK"/>
              </w:rPr>
            </w:pPr>
            <w:r w:rsidRPr="00364B71">
              <w:rPr>
                <w:lang w:val="en-PK"/>
              </w:rPr>
              <w:t>13722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10359F" w14:textId="77777777" w:rsidR="00364B71" w:rsidRPr="00364B71" w:rsidRDefault="00364B71" w:rsidP="00364B71">
            <w:pPr>
              <w:rPr>
                <w:lang w:val="en-PK"/>
              </w:rPr>
            </w:pPr>
            <w:r w:rsidRPr="00364B71">
              <w:rPr>
                <w:lang w:val="en-PK"/>
              </w:rPr>
              <w:t>VeraCrypt PBKDF2-HMAC-SHA512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E5BFFF" w14:textId="77777777" w:rsidR="00364B71" w:rsidRPr="00364B71" w:rsidRDefault="00364B71" w:rsidP="00364B71">
            <w:pPr>
              <w:rPr>
                <w:lang w:val="en-PK"/>
              </w:rPr>
            </w:pPr>
            <w:hyperlink r:id="rId66" w:tooltip="https://hashcat.net/misc/example_hashes/vc/hashcat_sha512_twofish-serpent_13722.vc" w:history="1">
              <w:r w:rsidRPr="00364B71">
                <w:rPr>
                  <w:rStyle w:val="Hyperlink"/>
                  <w:lang w:val="en-PK"/>
                </w:rPr>
                <w:t>https://hashcat.net/misc/example_hashes/vc/hashcat_sha512_twofish-serpent_13722.vc</w:t>
              </w:r>
            </w:hyperlink>
          </w:p>
        </w:tc>
      </w:tr>
      <w:tr w:rsidR="00364B71" w:rsidRPr="00364B71" w14:paraId="18AE218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554DCB" w14:textId="77777777" w:rsidR="00364B71" w:rsidRPr="00364B71" w:rsidRDefault="00364B71" w:rsidP="00364B71">
            <w:pPr>
              <w:rPr>
                <w:lang w:val="en-PK"/>
              </w:rPr>
            </w:pPr>
            <w:r w:rsidRPr="00364B71">
              <w:rPr>
                <w:lang w:val="en-PK"/>
              </w:rPr>
              <w:t>13</w:t>
            </w:r>
            <w:r w:rsidRPr="00364B71">
              <w:rPr>
                <w:lang w:val="en-PK"/>
              </w:rPr>
              <w:lastRenderedPageBreak/>
              <w:t>731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96567D" w14:textId="77777777" w:rsidR="00364B71" w:rsidRPr="00364B71" w:rsidRDefault="00364B71" w:rsidP="00364B71">
            <w:pPr>
              <w:rPr>
                <w:lang w:val="en-PK"/>
              </w:rPr>
            </w:pPr>
            <w:r w:rsidRPr="00364B71">
              <w:rPr>
                <w:lang w:val="en-PK"/>
              </w:rPr>
              <w:lastRenderedPageBreak/>
              <w:t>VeraCrypt PBKDF2-</w:t>
            </w:r>
            <w:r w:rsidRPr="00364B71">
              <w:rPr>
                <w:lang w:val="en-PK"/>
              </w:rPr>
              <w:lastRenderedPageBreak/>
              <w:t>HMAC-Whirlpool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80C90F" w14:textId="77777777" w:rsidR="00364B71" w:rsidRPr="00364B71" w:rsidRDefault="00364B71" w:rsidP="00364B71">
            <w:pPr>
              <w:rPr>
                <w:lang w:val="en-PK"/>
              </w:rPr>
            </w:pPr>
            <w:hyperlink r:id="rId67" w:tooltip="https://hashcat.net/misc/example_hashes/vc/hashcat_whirlpool_aes_13731.vc" w:history="1">
              <w:r w:rsidRPr="00364B71">
                <w:rPr>
                  <w:rStyle w:val="Hyperlink"/>
                  <w:lang w:val="en-PK"/>
                </w:rPr>
                <w:t>https://hashcat.net/misc/example_hashes/vc/hashcat_whirlpool_aes_13731.vc</w:t>
              </w:r>
            </w:hyperlink>
          </w:p>
        </w:tc>
      </w:tr>
      <w:tr w:rsidR="00364B71" w:rsidRPr="00364B71" w14:paraId="4FEEFBF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4868FE" w14:textId="77777777" w:rsidR="00364B71" w:rsidRPr="00364B71" w:rsidRDefault="00364B71" w:rsidP="00364B71">
            <w:pPr>
              <w:rPr>
                <w:lang w:val="en-PK"/>
              </w:rPr>
            </w:pPr>
            <w:r w:rsidRPr="00364B71">
              <w:rPr>
                <w:lang w:val="en-PK"/>
              </w:rPr>
              <w:t>13732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F0C046" w14:textId="77777777" w:rsidR="00364B71" w:rsidRPr="00364B71" w:rsidRDefault="00364B71" w:rsidP="00364B71">
            <w:pPr>
              <w:rPr>
                <w:lang w:val="en-PK"/>
              </w:rPr>
            </w:pPr>
            <w:r w:rsidRPr="00364B71">
              <w:rPr>
                <w:lang w:val="en-PK"/>
              </w:rPr>
              <w:t>VeraCrypt PBKDF2-HMAC-Whirlpool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0D1BC3" w14:textId="77777777" w:rsidR="00364B71" w:rsidRPr="00364B71" w:rsidRDefault="00364B71" w:rsidP="00364B71">
            <w:pPr>
              <w:rPr>
                <w:lang w:val="en-PK"/>
              </w:rPr>
            </w:pPr>
            <w:hyperlink r:id="rId68" w:tooltip="https://hashcat.net/misc/example_hashes/vc/hashcat_whirlpool_aes-twofish_13732.vc" w:history="1">
              <w:r w:rsidRPr="00364B71">
                <w:rPr>
                  <w:rStyle w:val="Hyperlink"/>
                  <w:lang w:val="en-PK"/>
                </w:rPr>
                <w:t>https://hashcat.net/misc/example_hashes/vc/hashcat_whirlpool_aes-twofish_13732.vc</w:t>
              </w:r>
            </w:hyperlink>
          </w:p>
        </w:tc>
      </w:tr>
      <w:tr w:rsidR="00364B71" w:rsidRPr="00364B71" w14:paraId="726EDA5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45947E" w14:textId="77777777" w:rsidR="00364B71" w:rsidRPr="00364B71" w:rsidRDefault="00364B71" w:rsidP="00364B71">
            <w:pPr>
              <w:rPr>
                <w:lang w:val="en-PK"/>
              </w:rPr>
            </w:pPr>
            <w:r w:rsidRPr="00364B71">
              <w:rPr>
                <w:lang w:val="en-PK"/>
              </w:rPr>
              <w:t>13731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E5E641C" w14:textId="77777777" w:rsidR="00364B71" w:rsidRPr="00364B71" w:rsidRDefault="00364B71" w:rsidP="00364B71">
            <w:pPr>
              <w:rPr>
                <w:lang w:val="en-PK"/>
              </w:rPr>
            </w:pPr>
            <w:r w:rsidRPr="00364B71">
              <w:rPr>
                <w:lang w:val="en-PK"/>
              </w:rPr>
              <w:t>VeraCrypt PBKDF2-HMAC-Whirlpool +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338B2C" w14:textId="77777777" w:rsidR="00364B71" w:rsidRPr="00364B71" w:rsidRDefault="00364B71" w:rsidP="00364B71">
            <w:pPr>
              <w:rPr>
                <w:lang w:val="en-PK"/>
              </w:rPr>
            </w:pPr>
            <w:hyperlink r:id="rId69" w:tooltip="https://hashcat.net/misc/example_hashes/vc/hashcat_whirlpool_serpent_13731.vc" w:history="1">
              <w:r w:rsidRPr="00364B71">
                <w:rPr>
                  <w:rStyle w:val="Hyperlink"/>
                  <w:lang w:val="en-PK"/>
                </w:rPr>
                <w:t>https://hashcat.net/misc/example_hashes/vc/hashcat_whirlpool_serpent_13731.vc</w:t>
              </w:r>
            </w:hyperlink>
          </w:p>
        </w:tc>
      </w:tr>
      <w:tr w:rsidR="00364B71" w:rsidRPr="00364B71" w14:paraId="13BC410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BB4720" w14:textId="77777777" w:rsidR="00364B71" w:rsidRPr="00364B71" w:rsidRDefault="00364B71" w:rsidP="00364B71">
            <w:pPr>
              <w:rPr>
                <w:lang w:val="en-PK"/>
              </w:rPr>
            </w:pPr>
            <w:r w:rsidRPr="00364B71">
              <w:rPr>
                <w:lang w:val="en-PK"/>
              </w:rPr>
              <w:t>13732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8A4527F" w14:textId="77777777" w:rsidR="00364B71" w:rsidRPr="00364B71" w:rsidRDefault="00364B71" w:rsidP="00364B71">
            <w:pPr>
              <w:rPr>
                <w:lang w:val="en-PK"/>
              </w:rPr>
            </w:pPr>
            <w:r w:rsidRPr="00364B71">
              <w:rPr>
                <w:lang w:val="en-PK"/>
              </w:rPr>
              <w:t>VeraCrypt PBKDF2-HMAC-Whirlpool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2FD8AA2" w14:textId="77777777" w:rsidR="00364B71" w:rsidRPr="00364B71" w:rsidRDefault="00364B71" w:rsidP="00364B71">
            <w:pPr>
              <w:rPr>
                <w:lang w:val="en-PK"/>
              </w:rPr>
            </w:pPr>
            <w:hyperlink r:id="rId70" w:tooltip="https://hashcat.net/misc/example_hashes/vc/hashcat_whirlpool_serpent-aes_13732.vc" w:history="1">
              <w:r w:rsidRPr="00364B71">
                <w:rPr>
                  <w:rStyle w:val="Hyperlink"/>
                  <w:lang w:val="en-PK"/>
                </w:rPr>
                <w:t>https://hashcat.net/misc/example_hashes/vc/hashcat_whirlpool_serpent-aes_13732.vc</w:t>
              </w:r>
            </w:hyperlink>
          </w:p>
        </w:tc>
      </w:tr>
      <w:tr w:rsidR="00364B71" w:rsidRPr="00364B71" w14:paraId="30A9761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1814D2" w14:textId="77777777" w:rsidR="00364B71" w:rsidRPr="00364B71" w:rsidRDefault="00364B71" w:rsidP="00364B71">
            <w:pPr>
              <w:rPr>
                <w:lang w:val="en-PK"/>
              </w:rPr>
            </w:pPr>
            <w:r w:rsidRPr="00364B71">
              <w:rPr>
                <w:lang w:val="en-PK"/>
              </w:rPr>
              <w:t>13</w:t>
            </w:r>
            <w:r w:rsidRPr="00364B71">
              <w:rPr>
                <w:lang w:val="en-PK"/>
              </w:rPr>
              <w:lastRenderedPageBreak/>
              <w:t>733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E37D41" w14:textId="77777777" w:rsidR="00364B71" w:rsidRPr="00364B71" w:rsidRDefault="00364B71" w:rsidP="00364B71">
            <w:pPr>
              <w:rPr>
                <w:lang w:val="en-PK"/>
              </w:rPr>
            </w:pPr>
            <w:r w:rsidRPr="00364B71">
              <w:rPr>
                <w:lang w:val="en-PK"/>
              </w:rPr>
              <w:lastRenderedPageBreak/>
              <w:t>VeraCrypt PBKDF2-</w:t>
            </w:r>
            <w:r w:rsidRPr="00364B71">
              <w:rPr>
                <w:lang w:val="en-PK"/>
              </w:rPr>
              <w:lastRenderedPageBreak/>
              <w:t>HMAC-Whirlpool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48EC99" w14:textId="77777777" w:rsidR="00364B71" w:rsidRPr="00364B71" w:rsidRDefault="00364B71" w:rsidP="00364B71">
            <w:pPr>
              <w:rPr>
                <w:lang w:val="en-PK"/>
              </w:rPr>
            </w:pPr>
            <w:hyperlink r:id="rId71" w:tooltip="https://hashcat.net/misc/example_hashes/vc/hashcat_whirlpool_serpent-twofish-aes_13733.vc" w:history="1">
              <w:r w:rsidRPr="00364B71">
                <w:rPr>
                  <w:rStyle w:val="Hyperlink"/>
                  <w:lang w:val="en-PK"/>
                </w:rPr>
                <w:t>https://hashcat.net/misc/example_hashes/vc/hashcat_whirlpool_serpent-twofish-aes_13733.vc</w:t>
              </w:r>
            </w:hyperlink>
          </w:p>
        </w:tc>
      </w:tr>
      <w:tr w:rsidR="00364B71" w:rsidRPr="00364B71" w14:paraId="36462E0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23EEEC" w14:textId="77777777" w:rsidR="00364B71" w:rsidRPr="00364B71" w:rsidRDefault="00364B71" w:rsidP="00364B71">
            <w:pPr>
              <w:rPr>
                <w:lang w:val="en-PK"/>
              </w:rPr>
            </w:pPr>
            <w:r w:rsidRPr="00364B71">
              <w:rPr>
                <w:lang w:val="en-PK"/>
              </w:rPr>
              <w:t>13731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91D822" w14:textId="77777777" w:rsidR="00364B71" w:rsidRPr="00364B71" w:rsidRDefault="00364B71" w:rsidP="00364B71">
            <w:pPr>
              <w:rPr>
                <w:lang w:val="en-PK"/>
              </w:rPr>
            </w:pPr>
            <w:r w:rsidRPr="00364B71">
              <w:rPr>
                <w:lang w:val="en-PK"/>
              </w:rPr>
              <w:t>VeraCrypt PBKDF2-HMAC-Whirlpool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1D68B1" w14:textId="77777777" w:rsidR="00364B71" w:rsidRPr="00364B71" w:rsidRDefault="00364B71" w:rsidP="00364B71">
            <w:pPr>
              <w:rPr>
                <w:lang w:val="en-PK"/>
              </w:rPr>
            </w:pPr>
            <w:hyperlink r:id="rId72" w:tooltip="https://hashcat.net/misc/example_hashes/vc/hashcat_whirlpool_twofish_13731.vc" w:history="1">
              <w:r w:rsidRPr="00364B71">
                <w:rPr>
                  <w:rStyle w:val="Hyperlink"/>
                  <w:lang w:val="en-PK"/>
                </w:rPr>
                <w:t>https://hashcat.net/misc/example_hashes/vc/hashcat_whirlpool_twofish_13731.vc</w:t>
              </w:r>
            </w:hyperlink>
          </w:p>
        </w:tc>
      </w:tr>
      <w:tr w:rsidR="00364B71" w:rsidRPr="00364B71" w14:paraId="2BE4065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61D489" w14:textId="77777777" w:rsidR="00364B71" w:rsidRPr="00364B71" w:rsidRDefault="00364B71" w:rsidP="00364B71">
            <w:pPr>
              <w:rPr>
                <w:lang w:val="en-PK"/>
              </w:rPr>
            </w:pPr>
            <w:r w:rsidRPr="00364B71">
              <w:rPr>
                <w:lang w:val="en-PK"/>
              </w:rPr>
              <w:t>13732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235280" w14:textId="77777777" w:rsidR="00364B71" w:rsidRPr="00364B71" w:rsidRDefault="00364B71" w:rsidP="00364B71">
            <w:pPr>
              <w:rPr>
                <w:lang w:val="en-PK"/>
              </w:rPr>
            </w:pPr>
            <w:r w:rsidRPr="00364B71">
              <w:rPr>
                <w:lang w:val="en-PK"/>
              </w:rPr>
              <w:t>VeraCrypt PBKDF2-HMAC-Whirlpool +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20E451" w14:textId="77777777" w:rsidR="00364B71" w:rsidRPr="00364B71" w:rsidRDefault="00364B71" w:rsidP="00364B71">
            <w:pPr>
              <w:rPr>
                <w:lang w:val="en-PK"/>
              </w:rPr>
            </w:pPr>
            <w:hyperlink r:id="rId73" w:tooltip="https://hashcat.net/misc/example_hashes/vc/hashcat_whirlpool_twofish-serpent_13732.vc" w:history="1">
              <w:r w:rsidRPr="00364B71">
                <w:rPr>
                  <w:rStyle w:val="Hyperlink"/>
                  <w:lang w:val="en-PK"/>
                </w:rPr>
                <w:t>https://hashcat.net/misc/example_hashes/vc/hashcat_whirlpool_twofish-serpent_13732.vc</w:t>
              </w:r>
            </w:hyperlink>
          </w:p>
        </w:tc>
      </w:tr>
      <w:tr w:rsidR="00364B71" w:rsidRPr="00364B71" w14:paraId="212474B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D313E3" w14:textId="77777777" w:rsidR="00364B71" w:rsidRPr="00364B71" w:rsidRDefault="00364B71" w:rsidP="00364B71">
            <w:pPr>
              <w:rPr>
                <w:lang w:val="en-PK"/>
              </w:rPr>
            </w:pPr>
            <w:r w:rsidRPr="00364B71">
              <w:rPr>
                <w:lang w:val="en-PK"/>
              </w:rPr>
              <w:t>13741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AEC9B9" w14:textId="77777777" w:rsidR="00364B71" w:rsidRPr="00364B71" w:rsidRDefault="00364B71" w:rsidP="00364B71">
            <w:pPr>
              <w:rPr>
                <w:lang w:val="en-PK"/>
              </w:rPr>
            </w:pPr>
            <w:r w:rsidRPr="00364B71">
              <w:rPr>
                <w:lang w:val="en-PK"/>
              </w:rPr>
              <w:t xml:space="preserve">VeraCrypt PBKDF2-HMAC-RIPEMD160 + </w:t>
            </w:r>
            <w:r w:rsidRPr="00364B71">
              <w:rPr>
                <w:lang w:val="en-PK"/>
              </w:rPr>
              <w:lastRenderedPageBreak/>
              <w:t>boot-mode +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7DAB60" w14:textId="77777777" w:rsidR="00364B71" w:rsidRPr="00364B71" w:rsidRDefault="00364B71" w:rsidP="00364B71">
            <w:pPr>
              <w:rPr>
                <w:lang w:val="en-PK"/>
              </w:rPr>
            </w:pPr>
            <w:hyperlink r:id="rId74" w:tooltip="https://hashcat.net/misc/example_hashes/vc/hashcat_ripemd160_aes_boot.vc" w:history="1">
              <w:r w:rsidRPr="00364B71">
                <w:rPr>
                  <w:rStyle w:val="Hyperlink"/>
                  <w:lang w:val="en-PK"/>
                </w:rPr>
                <w:t>https://hashcat.net/misc/example_hashes/vc/hashcat_ripemd160_aes_boot.vc</w:t>
              </w:r>
            </w:hyperlink>
          </w:p>
        </w:tc>
      </w:tr>
      <w:tr w:rsidR="00364B71" w:rsidRPr="00364B71" w14:paraId="7022CD5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9F61F6" w14:textId="77777777" w:rsidR="00364B71" w:rsidRPr="00364B71" w:rsidRDefault="00364B71" w:rsidP="00364B71">
            <w:pPr>
              <w:rPr>
                <w:lang w:val="en-PK"/>
              </w:rPr>
            </w:pPr>
            <w:r w:rsidRPr="00364B71">
              <w:rPr>
                <w:lang w:val="en-PK"/>
              </w:rPr>
              <w:t>13742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7DD20B" w14:textId="77777777" w:rsidR="00364B71" w:rsidRPr="00364B71" w:rsidRDefault="00364B71" w:rsidP="00364B71">
            <w:pPr>
              <w:rPr>
                <w:lang w:val="en-PK"/>
              </w:rPr>
            </w:pPr>
            <w:r w:rsidRPr="00364B71">
              <w:rPr>
                <w:lang w:val="en-PK"/>
              </w:rPr>
              <w:t>VeraCrypt PBKDF2-HMAC-RIPEMD160 + boot-mode +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EFA1E6" w14:textId="77777777" w:rsidR="00364B71" w:rsidRPr="00364B71" w:rsidRDefault="00364B71" w:rsidP="00364B71">
            <w:pPr>
              <w:rPr>
                <w:lang w:val="en-PK"/>
              </w:rPr>
            </w:pPr>
            <w:hyperlink r:id="rId75" w:tooltip="https://hashcat.net/misc/example_hashes/vc/hashcat_ripemd160_aes-twofish_boot.vc" w:history="1">
              <w:r w:rsidRPr="00364B71">
                <w:rPr>
                  <w:rStyle w:val="Hyperlink"/>
                  <w:lang w:val="en-PK"/>
                </w:rPr>
                <w:t>https://hashcat.net/misc/example_hashes/vc/hashcat_ripemd160_aes-twofish_boot.vc</w:t>
              </w:r>
            </w:hyperlink>
          </w:p>
        </w:tc>
      </w:tr>
      <w:tr w:rsidR="00364B71" w:rsidRPr="00364B71" w14:paraId="481DC1F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2C8C2E" w14:textId="77777777" w:rsidR="00364B71" w:rsidRPr="00364B71" w:rsidRDefault="00364B71" w:rsidP="00364B71">
            <w:pPr>
              <w:rPr>
                <w:lang w:val="en-PK"/>
              </w:rPr>
            </w:pPr>
            <w:r w:rsidRPr="00364B71">
              <w:rPr>
                <w:lang w:val="en-PK"/>
              </w:rPr>
              <w:t>13743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0A60B6" w14:textId="77777777" w:rsidR="00364B71" w:rsidRPr="00364B71" w:rsidRDefault="00364B71" w:rsidP="00364B71">
            <w:pPr>
              <w:rPr>
                <w:lang w:val="en-PK"/>
              </w:rPr>
            </w:pPr>
            <w:r w:rsidRPr="00364B71">
              <w:rPr>
                <w:lang w:val="en-PK"/>
              </w:rPr>
              <w:t>VeraCrypt PBKDF2-HMAC-RIPEMD160 + boot-mode + AES-Twofish-Serpent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2CC8BC" w14:textId="77777777" w:rsidR="00364B71" w:rsidRPr="00364B71" w:rsidRDefault="00364B71" w:rsidP="00364B71">
            <w:pPr>
              <w:rPr>
                <w:lang w:val="en-PK"/>
              </w:rPr>
            </w:pPr>
            <w:hyperlink r:id="rId76" w:tooltip="https://hashcat.net/misc/example_hashes/vc/hashcat_ripemd160_aes-twofish-serpent_boot.vc" w:history="1">
              <w:r w:rsidRPr="00364B71">
                <w:rPr>
                  <w:rStyle w:val="Hyperlink"/>
                  <w:lang w:val="en-PK"/>
                </w:rPr>
                <w:t>https://hashcat.net/misc/example_hashes/vc/hashcat_ripemd160_aes-twofish-serpent_boot.vc</w:t>
              </w:r>
            </w:hyperlink>
          </w:p>
        </w:tc>
      </w:tr>
      <w:tr w:rsidR="00364B71" w:rsidRPr="00364B71" w14:paraId="02F6229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A7D61C" w14:textId="77777777" w:rsidR="00364B71" w:rsidRPr="00364B71" w:rsidRDefault="00364B71" w:rsidP="00364B71">
            <w:pPr>
              <w:rPr>
                <w:lang w:val="en-PK"/>
              </w:rPr>
            </w:pPr>
            <w:r w:rsidRPr="00364B71">
              <w:rPr>
                <w:lang w:val="en-PK"/>
              </w:rPr>
              <w:t>13761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CDC9CA" w14:textId="77777777" w:rsidR="00364B71" w:rsidRPr="00364B71" w:rsidRDefault="00364B71" w:rsidP="00364B71">
            <w:pPr>
              <w:rPr>
                <w:lang w:val="en-PK"/>
              </w:rPr>
            </w:pPr>
            <w:r w:rsidRPr="00364B71">
              <w:rPr>
                <w:lang w:val="en-PK"/>
              </w:rPr>
              <w:t>VeraCrypt PBKDF2-HMAC-SHA256 + boot-mode +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C30727" w14:textId="77777777" w:rsidR="00364B71" w:rsidRPr="00364B71" w:rsidRDefault="00364B71" w:rsidP="00364B71">
            <w:pPr>
              <w:rPr>
                <w:lang w:val="en-PK"/>
              </w:rPr>
            </w:pPr>
            <w:hyperlink r:id="rId77" w:tooltip="https://hashcat.net/misc/example_hashes/vc/hashcat_sha256_twofish_boot.vc" w:history="1">
              <w:r w:rsidRPr="00364B71">
                <w:rPr>
                  <w:rStyle w:val="Hyperlink"/>
                  <w:lang w:val="en-PK"/>
                </w:rPr>
                <w:t>https://hashcat.net/misc/example_hashes/vc/hashcat_sha256_twofish_boot.vc</w:t>
              </w:r>
            </w:hyperlink>
          </w:p>
        </w:tc>
      </w:tr>
      <w:tr w:rsidR="00364B71" w:rsidRPr="00364B71" w14:paraId="4ED16A8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798950D" w14:textId="77777777" w:rsidR="00364B71" w:rsidRPr="00364B71" w:rsidRDefault="00364B71" w:rsidP="00364B71">
            <w:pPr>
              <w:rPr>
                <w:lang w:val="en-PK"/>
              </w:rPr>
            </w:pPr>
            <w:r w:rsidRPr="00364B71">
              <w:rPr>
                <w:lang w:val="en-PK"/>
              </w:rPr>
              <w:lastRenderedPageBreak/>
              <w:t>13762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9AEA0A" w14:textId="77777777" w:rsidR="00364B71" w:rsidRPr="00364B71" w:rsidRDefault="00364B71" w:rsidP="00364B71">
            <w:pPr>
              <w:rPr>
                <w:lang w:val="en-PK"/>
              </w:rPr>
            </w:pPr>
            <w:r w:rsidRPr="00364B71">
              <w:rPr>
                <w:lang w:val="en-PK"/>
              </w:rPr>
              <w:t>VeraCrypt PBKDF2-HMAC-SHA256 + boot-mode +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117C11" w14:textId="77777777" w:rsidR="00364B71" w:rsidRPr="00364B71" w:rsidRDefault="00364B71" w:rsidP="00364B71">
            <w:pPr>
              <w:rPr>
                <w:lang w:val="en-PK"/>
              </w:rPr>
            </w:pPr>
            <w:hyperlink r:id="rId78" w:tooltip="https://hashcat.net/misc/example_hashes/vc/hashcat_sha256_serpent-aes_boot.vc" w:history="1">
              <w:r w:rsidRPr="00364B71">
                <w:rPr>
                  <w:rStyle w:val="Hyperlink"/>
                  <w:lang w:val="en-PK"/>
                </w:rPr>
                <w:t>https://hashcat.net/misc/example_hashes/vc/hashcat_sha256_serpent-aes_boot.vc</w:t>
              </w:r>
            </w:hyperlink>
          </w:p>
        </w:tc>
      </w:tr>
      <w:tr w:rsidR="00364B71" w:rsidRPr="00364B71" w14:paraId="49DDDF1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F0620F" w14:textId="77777777" w:rsidR="00364B71" w:rsidRPr="00364B71" w:rsidRDefault="00364B71" w:rsidP="00364B71">
            <w:pPr>
              <w:rPr>
                <w:lang w:val="en-PK"/>
              </w:rPr>
            </w:pPr>
            <w:r w:rsidRPr="00364B71">
              <w:rPr>
                <w:lang w:val="en-PK"/>
              </w:rPr>
              <w:t>13763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EEA8F2" w14:textId="77777777" w:rsidR="00364B71" w:rsidRPr="00364B71" w:rsidRDefault="00364B71" w:rsidP="00364B71">
            <w:pPr>
              <w:rPr>
                <w:lang w:val="en-PK"/>
              </w:rPr>
            </w:pPr>
            <w:r w:rsidRPr="00364B71">
              <w:rPr>
                <w:lang w:val="en-PK"/>
              </w:rPr>
              <w:t>VeraCrypt PBKDF2-HMAC-SHA256 + boot-mode + Serpent-Twofish-AES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D44166" w14:textId="77777777" w:rsidR="00364B71" w:rsidRPr="00364B71" w:rsidRDefault="00364B71" w:rsidP="00364B71">
            <w:pPr>
              <w:rPr>
                <w:lang w:val="en-PK"/>
              </w:rPr>
            </w:pPr>
            <w:hyperlink r:id="rId79" w:tooltip="https://hashcat.net/misc/example_hashes/vc/hashcat_sha256_serpent-twofish-aes_boot.vc" w:history="1">
              <w:r w:rsidRPr="00364B71">
                <w:rPr>
                  <w:rStyle w:val="Hyperlink"/>
                  <w:lang w:val="en-PK"/>
                </w:rPr>
                <w:t>https://hashcat.net/misc/example_hashes/vc/hashcat_sha256_serpent-twofish-aes_boot.vc</w:t>
              </w:r>
            </w:hyperlink>
          </w:p>
        </w:tc>
      </w:tr>
      <w:tr w:rsidR="00364B71" w:rsidRPr="00364B71" w14:paraId="5311152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C35010" w14:textId="77777777" w:rsidR="00364B71" w:rsidRPr="00364B71" w:rsidRDefault="00364B71" w:rsidP="00364B71">
            <w:pPr>
              <w:rPr>
                <w:lang w:val="en-PK"/>
              </w:rPr>
            </w:pPr>
            <w:r w:rsidRPr="00364B71">
              <w:rPr>
                <w:lang w:val="en-PK"/>
              </w:rPr>
              <w:t>13761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E35B30" w14:textId="77777777" w:rsidR="00364B71" w:rsidRPr="00364B71" w:rsidRDefault="00364B71" w:rsidP="00364B71">
            <w:pPr>
              <w:rPr>
                <w:lang w:val="en-PK"/>
              </w:rPr>
            </w:pPr>
            <w:r w:rsidRPr="00364B71">
              <w:rPr>
                <w:lang w:val="en-PK"/>
              </w:rPr>
              <w:t>VeraCrypt PBKDF2-HMAC-SHA256 + boot-mode + PIM + AES </w:t>
            </w:r>
            <w:r w:rsidRPr="00364B71">
              <w:rPr>
                <w:vertAlign w:val="superscript"/>
                <w:lang w:val="en-PK"/>
              </w:rPr>
              <w:t>16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2E376C" w14:textId="77777777" w:rsidR="00364B71" w:rsidRPr="00364B71" w:rsidRDefault="00364B71" w:rsidP="00364B71">
            <w:pPr>
              <w:rPr>
                <w:lang w:val="en-PK"/>
              </w:rPr>
            </w:pPr>
            <w:hyperlink r:id="rId80" w:tooltip="https://hashcat.net/misc/example_hashes/vc/hashcat_sha256_aes_boot_pim500.vc" w:history="1">
              <w:r w:rsidRPr="00364B71">
                <w:rPr>
                  <w:rStyle w:val="Hyperlink"/>
                  <w:lang w:val="en-PK"/>
                </w:rPr>
                <w:t>https://hashcat.net/misc/example_hashes/vc/hashcat_sha256_aes_boot_pim500.vc</w:t>
              </w:r>
            </w:hyperlink>
          </w:p>
        </w:tc>
      </w:tr>
      <w:tr w:rsidR="00364B71" w:rsidRPr="00364B71" w14:paraId="04FC175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1658116" w14:textId="77777777" w:rsidR="00364B71" w:rsidRPr="00364B71" w:rsidRDefault="00364B71" w:rsidP="00364B71">
            <w:pPr>
              <w:rPr>
                <w:lang w:val="en-PK"/>
              </w:rPr>
            </w:pPr>
            <w:r w:rsidRPr="00364B71">
              <w:rPr>
                <w:lang w:val="en-PK"/>
              </w:rPr>
              <w:t>137</w:t>
            </w:r>
            <w:r w:rsidRPr="00364B71">
              <w:rPr>
                <w:lang w:val="en-PK"/>
              </w:rPr>
              <w:lastRenderedPageBreak/>
              <w:t>71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1615DD" w14:textId="77777777" w:rsidR="00364B71" w:rsidRPr="00364B71" w:rsidRDefault="00364B71" w:rsidP="00364B71">
            <w:pPr>
              <w:rPr>
                <w:lang w:val="en-PK"/>
              </w:rPr>
            </w:pPr>
            <w:r w:rsidRPr="00364B71">
              <w:rPr>
                <w:lang w:val="en-PK"/>
              </w:rPr>
              <w:lastRenderedPageBreak/>
              <w:t>VeraCrypt Streebog-512 + XTS 512 bit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519633" w14:textId="77777777" w:rsidR="00364B71" w:rsidRPr="00364B71" w:rsidRDefault="00364B71" w:rsidP="00364B71">
            <w:pPr>
              <w:rPr>
                <w:lang w:val="en-PK"/>
              </w:rPr>
            </w:pPr>
            <w:r w:rsidRPr="00364B71">
              <w:rPr>
                <w:lang w:val="en-PK"/>
              </w:rPr>
              <w:t>TBD</w:t>
            </w:r>
          </w:p>
        </w:tc>
      </w:tr>
      <w:tr w:rsidR="00364B71" w:rsidRPr="00364B71" w14:paraId="74D2568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184556" w14:textId="77777777" w:rsidR="00364B71" w:rsidRPr="00364B71" w:rsidRDefault="00364B71" w:rsidP="00364B71">
            <w:pPr>
              <w:rPr>
                <w:lang w:val="en-PK"/>
              </w:rPr>
            </w:pPr>
            <w:r w:rsidRPr="00364B71">
              <w:rPr>
                <w:lang w:val="en-PK"/>
              </w:rPr>
              <w:t>13772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28E12F" w14:textId="77777777" w:rsidR="00364B71" w:rsidRPr="00364B71" w:rsidRDefault="00364B71" w:rsidP="00364B71">
            <w:pPr>
              <w:rPr>
                <w:lang w:val="en-PK"/>
              </w:rPr>
            </w:pPr>
            <w:r w:rsidRPr="00364B71">
              <w:rPr>
                <w:lang w:val="en-PK"/>
              </w:rPr>
              <w:t>VeraCrypt Streebog-512 + XTS 1024 bit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53CC53" w14:textId="77777777" w:rsidR="00364B71" w:rsidRPr="00364B71" w:rsidRDefault="00364B71" w:rsidP="00364B71">
            <w:pPr>
              <w:rPr>
                <w:lang w:val="en-PK"/>
              </w:rPr>
            </w:pPr>
            <w:r w:rsidRPr="00364B71">
              <w:rPr>
                <w:lang w:val="en-PK"/>
              </w:rPr>
              <w:t>TBD</w:t>
            </w:r>
          </w:p>
        </w:tc>
      </w:tr>
      <w:tr w:rsidR="00364B71" w:rsidRPr="00364B71" w14:paraId="6075770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4F6D96" w14:textId="77777777" w:rsidR="00364B71" w:rsidRPr="00364B71" w:rsidRDefault="00364B71" w:rsidP="00364B71">
            <w:pPr>
              <w:rPr>
                <w:lang w:val="en-PK"/>
              </w:rPr>
            </w:pPr>
            <w:r w:rsidRPr="00364B71">
              <w:rPr>
                <w:lang w:val="en-PK"/>
              </w:rPr>
              <w:t>13773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2BF1D4" w14:textId="77777777" w:rsidR="00364B71" w:rsidRPr="00364B71" w:rsidRDefault="00364B71" w:rsidP="00364B71">
            <w:pPr>
              <w:rPr>
                <w:lang w:val="en-PK"/>
              </w:rPr>
            </w:pPr>
            <w:r w:rsidRPr="00364B71">
              <w:rPr>
                <w:lang w:val="en-PK"/>
              </w:rPr>
              <w:t>VeraCrypt Streebog-512 + XTS 1536 bit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E91FCA" w14:textId="77777777" w:rsidR="00364B71" w:rsidRPr="00364B71" w:rsidRDefault="00364B71" w:rsidP="00364B71">
            <w:pPr>
              <w:rPr>
                <w:lang w:val="en-PK"/>
              </w:rPr>
            </w:pPr>
            <w:r w:rsidRPr="00364B71">
              <w:rPr>
                <w:lang w:val="en-PK"/>
              </w:rPr>
              <w:t>TBD</w:t>
            </w:r>
          </w:p>
        </w:tc>
      </w:tr>
      <w:tr w:rsidR="00364B71" w:rsidRPr="00364B71" w14:paraId="08F84ED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65126E" w14:textId="77777777" w:rsidR="00364B71" w:rsidRPr="00364B71" w:rsidRDefault="00364B71" w:rsidP="00364B71">
            <w:pPr>
              <w:rPr>
                <w:lang w:val="en-PK"/>
              </w:rPr>
            </w:pPr>
            <w:r w:rsidRPr="00364B71">
              <w:rPr>
                <w:lang w:val="en-PK"/>
              </w:rPr>
              <w:t>13800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80BE3B" w14:textId="77777777" w:rsidR="00364B71" w:rsidRPr="00364B71" w:rsidRDefault="00364B71" w:rsidP="00364B71">
            <w:pPr>
              <w:rPr>
                <w:lang w:val="en-PK"/>
              </w:rPr>
            </w:pPr>
            <w:r w:rsidRPr="00364B71">
              <w:rPr>
                <w:lang w:val="en-PK"/>
              </w:rPr>
              <w:t>Windows Phone 8+ PIN/password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0EC716" w14:textId="77777777" w:rsidR="00364B71" w:rsidRPr="00364B71" w:rsidRDefault="00364B71" w:rsidP="00364B71">
            <w:pPr>
              <w:rPr>
                <w:lang w:val="en-PK"/>
              </w:rPr>
            </w:pPr>
            <w:r w:rsidRPr="00364B71">
              <w:rPr>
                <w:lang w:val="en-PK"/>
              </w:rPr>
              <w:t>95fc4680bcd2a5f25de3c580cbebadbbf256c1f0ff2e9329c58e36f8b914c11f:4471347156480581513210137061422464818088437334031753080747625028271635402815635172140161077854162657165115624364524648202480341513407048222056541500234214433548175101668212658151115765112202168288664210443352443335235337677853484573107775345675846323265745</w:t>
            </w:r>
          </w:p>
        </w:tc>
      </w:tr>
      <w:tr w:rsidR="00364B71" w:rsidRPr="00364B71" w14:paraId="24702E1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F467C4" w14:textId="77777777" w:rsidR="00364B71" w:rsidRPr="00364B71" w:rsidRDefault="00364B71" w:rsidP="00364B71">
            <w:pPr>
              <w:rPr>
                <w:lang w:val="en-PK"/>
              </w:rPr>
            </w:pPr>
            <w:r w:rsidRPr="00364B71">
              <w:rPr>
                <w:lang w:val="en-PK"/>
              </w:rPr>
              <w:t>139</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3D9AC1" w14:textId="77777777" w:rsidR="00364B71" w:rsidRPr="00364B71" w:rsidRDefault="00364B71" w:rsidP="00364B71">
            <w:pPr>
              <w:rPr>
                <w:lang w:val="en-PK"/>
              </w:rPr>
            </w:pPr>
            <w:r w:rsidRPr="00364B71">
              <w:rPr>
                <w:lang w:val="en-PK"/>
              </w:rPr>
              <w:lastRenderedPageBreak/>
              <w:t>OpenCart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669BB4" w14:textId="77777777" w:rsidR="00364B71" w:rsidRPr="00364B71" w:rsidRDefault="00364B71" w:rsidP="00364B71">
            <w:pPr>
              <w:rPr>
                <w:lang w:val="en-PK"/>
              </w:rPr>
            </w:pPr>
            <w:r w:rsidRPr="00364B71">
              <w:rPr>
                <w:lang w:val="en-PK"/>
              </w:rPr>
              <w:t>6e36dcfc6151272c797165fce21e68e7c7737e40:472433673</w:t>
            </w:r>
          </w:p>
        </w:tc>
      </w:tr>
      <w:tr w:rsidR="00364B71" w:rsidRPr="00364B71" w14:paraId="01CDCA1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A42EAB" w14:textId="77777777" w:rsidR="00364B71" w:rsidRPr="00364B71" w:rsidRDefault="00364B71" w:rsidP="00364B71">
            <w:pPr>
              <w:rPr>
                <w:lang w:val="en-PK"/>
              </w:rPr>
            </w:pPr>
            <w:r w:rsidRPr="00364B71">
              <w:rPr>
                <w:lang w:val="en-PK"/>
              </w:rPr>
              <w:t>14000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9F56EB" w14:textId="77777777" w:rsidR="00364B71" w:rsidRPr="00364B71" w:rsidRDefault="00364B71" w:rsidP="00364B71">
            <w:pPr>
              <w:rPr>
                <w:lang w:val="en-PK"/>
              </w:rPr>
            </w:pPr>
            <w:r w:rsidRPr="00364B71">
              <w:rPr>
                <w:lang w:val="en-PK"/>
              </w:rPr>
              <w:t>DES (PT = $salt, key = $pass) </w:t>
            </w:r>
            <w:r w:rsidRPr="00364B71">
              <w:rPr>
                <w:vertAlign w:val="superscript"/>
                <w:lang w:val="en-PK"/>
              </w:rPr>
              <w:t>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D67EDE" w14:textId="77777777" w:rsidR="00364B71" w:rsidRPr="00364B71" w:rsidRDefault="00364B71" w:rsidP="00364B71">
            <w:pPr>
              <w:rPr>
                <w:lang w:val="en-PK"/>
              </w:rPr>
            </w:pPr>
            <w:r w:rsidRPr="00364B71">
              <w:rPr>
                <w:lang w:val="en-PK"/>
              </w:rPr>
              <w:t>a28bc61d44bb815c:1172075784504605</w:t>
            </w:r>
          </w:p>
        </w:tc>
      </w:tr>
      <w:tr w:rsidR="00364B71" w:rsidRPr="00364B71" w14:paraId="5CC47A2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CF8E9B" w14:textId="77777777" w:rsidR="00364B71" w:rsidRPr="00364B71" w:rsidRDefault="00364B71" w:rsidP="00364B71">
            <w:pPr>
              <w:rPr>
                <w:lang w:val="en-PK"/>
              </w:rPr>
            </w:pPr>
            <w:r w:rsidRPr="00364B71">
              <w:rPr>
                <w:lang w:val="en-PK"/>
              </w:rPr>
              <w:t>14100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B9EA283" w14:textId="77777777" w:rsidR="00364B71" w:rsidRPr="00364B71" w:rsidRDefault="00364B71" w:rsidP="00364B71">
            <w:pPr>
              <w:rPr>
                <w:lang w:val="en-PK"/>
              </w:rPr>
            </w:pPr>
            <w:r w:rsidRPr="00364B71">
              <w:rPr>
                <w:lang w:val="en-PK"/>
              </w:rPr>
              <w:t>3DES (PT = $salt, key = $pass) </w:t>
            </w:r>
            <w:r w:rsidRPr="00364B71">
              <w:rPr>
                <w:vertAlign w:val="superscript"/>
                <w:lang w:val="en-PK"/>
              </w:rPr>
              <w:t>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CD29AB" w14:textId="77777777" w:rsidR="00364B71" w:rsidRPr="00364B71" w:rsidRDefault="00364B71" w:rsidP="00364B71">
            <w:pPr>
              <w:rPr>
                <w:lang w:val="en-PK"/>
              </w:rPr>
            </w:pPr>
            <w:r w:rsidRPr="00364B71">
              <w:rPr>
                <w:lang w:val="en-PK"/>
              </w:rPr>
              <w:t>37387ff8d8dafe15:8152001061460743</w:t>
            </w:r>
          </w:p>
        </w:tc>
      </w:tr>
      <w:tr w:rsidR="00364B71" w:rsidRPr="00364B71" w14:paraId="2EAC327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8F4617" w14:textId="77777777" w:rsidR="00364B71" w:rsidRPr="00364B71" w:rsidRDefault="00364B71" w:rsidP="00364B71">
            <w:pPr>
              <w:rPr>
                <w:lang w:val="en-PK"/>
              </w:rPr>
            </w:pPr>
            <w:r w:rsidRPr="00364B71">
              <w:rPr>
                <w:lang w:val="en-PK"/>
              </w:rPr>
              <w:t>14400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80E056" w14:textId="77777777" w:rsidR="00364B71" w:rsidRPr="00364B71" w:rsidRDefault="00364B71" w:rsidP="00364B71">
            <w:pPr>
              <w:rPr>
                <w:lang w:val="en-PK"/>
              </w:rPr>
            </w:pPr>
            <w:r w:rsidRPr="00364B71">
              <w:rPr>
                <w:lang w:val="en-PK"/>
              </w:rPr>
              <w:t>sha1(CX)</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2B0003" w14:textId="77777777" w:rsidR="00364B71" w:rsidRPr="00364B71" w:rsidRDefault="00364B71" w:rsidP="00364B71">
            <w:pPr>
              <w:rPr>
                <w:lang w:val="en-PK"/>
              </w:rPr>
            </w:pPr>
            <w:r w:rsidRPr="00364B71">
              <w:rPr>
                <w:lang w:val="en-PK"/>
              </w:rPr>
              <w:t>fd9149fb3ae37085dc6ed1314449f449fbf77aba:87740665218240877702</w:t>
            </w:r>
          </w:p>
        </w:tc>
      </w:tr>
      <w:tr w:rsidR="00364B71" w:rsidRPr="00364B71" w14:paraId="4EE9E5B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1965CA" w14:textId="77777777" w:rsidR="00364B71" w:rsidRPr="00364B71" w:rsidRDefault="00364B71" w:rsidP="00364B71">
            <w:pPr>
              <w:rPr>
                <w:lang w:val="en-PK"/>
              </w:rPr>
            </w:pPr>
            <w:r w:rsidRPr="00364B71">
              <w:rPr>
                <w:lang w:val="en-PK"/>
              </w:rPr>
              <w:t>146</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62A657" w14:textId="77777777" w:rsidR="00364B71" w:rsidRPr="00364B71" w:rsidRDefault="00364B71" w:rsidP="00364B71">
            <w:pPr>
              <w:rPr>
                <w:lang w:val="en-PK"/>
              </w:rPr>
            </w:pPr>
            <w:r w:rsidRPr="00364B71">
              <w:rPr>
                <w:lang w:val="en-PK"/>
              </w:rPr>
              <w:lastRenderedPageBreak/>
              <w:t>LUKS </w:t>
            </w:r>
            <w:r w:rsidRPr="00364B71">
              <w:rPr>
                <w:vertAlign w:val="superscript"/>
                <w:lang w:val="en-PK"/>
              </w:rPr>
              <w:t>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9414AC" w14:textId="77777777" w:rsidR="00364B71" w:rsidRPr="00364B71" w:rsidRDefault="00364B71" w:rsidP="00364B71">
            <w:pPr>
              <w:rPr>
                <w:lang w:val="en-PK"/>
              </w:rPr>
            </w:pPr>
            <w:hyperlink r:id="rId81" w:tooltip="https://hashcat.net/misc/example_hashes/hashcat_luks_testfiles.7z" w:history="1">
              <w:r w:rsidRPr="00364B71">
                <w:rPr>
                  <w:rStyle w:val="Hyperlink"/>
                  <w:lang w:val="en-PK"/>
                </w:rPr>
                <w:t>https://hashcat.net/misc/example_hashes/hashcat_luks_testfiles.7z</w:t>
              </w:r>
            </w:hyperlink>
          </w:p>
        </w:tc>
      </w:tr>
      <w:tr w:rsidR="00364B71" w:rsidRPr="00364B71" w14:paraId="21F5177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1FB35D" w14:textId="77777777" w:rsidR="00364B71" w:rsidRPr="00364B71" w:rsidRDefault="00364B71" w:rsidP="00364B71">
            <w:pPr>
              <w:rPr>
                <w:lang w:val="en-PK"/>
              </w:rPr>
            </w:pPr>
            <w:r w:rsidRPr="00364B71">
              <w:rPr>
                <w:lang w:val="en-PK"/>
              </w:rPr>
              <w:t>14700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30F4F7" w14:textId="77777777" w:rsidR="00364B71" w:rsidRPr="00364B71" w:rsidRDefault="00364B71" w:rsidP="00364B71">
            <w:pPr>
              <w:rPr>
                <w:lang w:val="en-PK"/>
              </w:rPr>
            </w:pPr>
            <w:r w:rsidRPr="00364B71">
              <w:rPr>
                <w:lang w:val="en-PK"/>
              </w:rPr>
              <w:t>iTunes backup &lt; 10.0 </w:t>
            </w:r>
            <w:r w:rsidRPr="00364B71">
              <w:rPr>
                <w:vertAlign w:val="superscript"/>
                <w:lang w:val="en-PK"/>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E327D12" w14:textId="77777777" w:rsidR="00364B71" w:rsidRPr="00364B71" w:rsidRDefault="00364B71" w:rsidP="00364B71">
            <w:pPr>
              <w:rPr>
                <w:lang w:val="en-PK"/>
              </w:rPr>
            </w:pPr>
            <w:r w:rsidRPr="00364B71">
              <w:rPr>
                <w:lang w:val="en-PK"/>
              </w:rPr>
              <w:t>$itunes_backup$*9*b8e3f3a970239b22ac199b622293fe4237b9d16e74bad2c3c3568cd1bd3c471615a6c4f867265642*10000*4542263740587424862267232255853830404566**</w:t>
            </w:r>
          </w:p>
        </w:tc>
      </w:tr>
      <w:tr w:rsidR="00364B71" w:rsidRPr="00364B71" w14:paraId="2B22133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924137" w14:textId="77777777" w:rsidR="00364B71" w:rsidRPr="00364B71" w:rsidRDefault="00364B71" w:rsidP="00364B71">
            <w:pPr>
              <w:rPr>
                <w:lang w:val="en-PK"/>
              </w:rPr>
            </w:pPr>
            <w:r w:rsidRPr="00364B71">
              <w:rPr>
                <w:lang w:val="en-PK"/>
              </w:rPr>
              <w:t>14800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DCC707" w14:textId="77777777" w:rsidR="00364B71" w:rsidRPr="00364B71" w:rsidRDefault="00364B71" w:rsidP="00364B71">
            <w:pPr>
              <w:rPr>
                <w:lang w:val="en-PK"/>
              </w:rPr>
            </w:pPr>
            <w:r w:rsidRPr="00364B71">
              <w:rPr>
                <w:lang w:val="en-PK"/>
              </w:rPr>
              <w:t>iTunes backup &gt;= 10.0 </w:t>
            </w:r>
            <w:r w:rsidRPr="00364B71">
              <w:rPr>
                <w:vertAlign w:val="superscript"/>
                <w:lang w:val="en-PK"/>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CC2E88" w14:textId="77777777" w:rsidR="00364B71" w:rsidRPr="00364B71" w:rsidRDefault="00364B71" w:rsidP="00364B71">
            <w:pPr>
              <w:rPr>
                <w:lang w:val="en-PK"/>
              </w:rPr>
            </w:pPr>
            <w:r w:rsidRPr="00364B71">
              <w:rPr>
                <w:lang w:val="en-PK"/>
              </w:rPr>
              <w:t>$itunes_backup$*10*8b715f516ff8e64442c478c2d9abb046fc6979ab079007d3dbcef3ddd84217f4c3db01362d88fa68*10000*2353363784073608264337337723324886300850*10000000*425b4bb4e200b5fd4c66979c9caca31716052063</w:t>
            </w:r>
          </w:p>
        </w:tc>
      </w:tr>
      <w:tr w:rsidR="00364B71" w:rsidRPr="00364B71" w14:paraId="6917B64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46F4F9" w14:textId="77777777" w:rsidR="00364B71" w:rsidRPr="00364B71" w:rsidRDefault="00364B71" w:rsidP="00364B71">
            <w:pPr>
              <w:rPr>
                <w:lang w:val="en-PK"/>
              </w:rPr>
            </w:pPr>
            <w:r w:rsidRPr="00364B71">
              <w:rPr>
                <w:lang w:val="en-PK"/>
              </w:rPr>
              <w:t>14900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30DAD0" w14:textId="77777777" w:rsidR="00364B71" w:rsidRPr="00364B71" w:rsidRDefault="00364B71" w:rsidP="00364B71">
            <w:pPr>
              <w:rPr>
                <w:lang w:val="en-PK"/>
              </w:rPr>
            </w:pPr>
            <w:r w:rsidRPr="00364B71">
              <w:rPr>
                <w:lang w:val="en-PK"/>
              </w:rPr>
              <w:t>Skip32 (PT = $salt, key = $pass) </w:t>
            </w:r>
            <w:r w:rsidRPr="00364B71">
              <w:rPr>
                <w:vertAlign w:val="superscript"/>
                <w:lang w:val="en-PK"/>
              </w:rPr>
              <w:t>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4715AF" w14:textId="77777777" w:rsidR="00364B71" w:rsidRPr="00364B71" w:rsidRDefault="00364B71" w:rsidP="00364B71">
            <w:pPr>
              <w:rPr>
                <w:lang w:val="en-PK"/>
              </w:rPr>
            </w:pPr>
            <w:r w:rsidRPr="00364B71">
              <w:rPr>
                <w:lang w:val="en-PK"/>
              </w:rPr>
              <w:t>c9350366:44630464</w:t>
            </w:r>
          </w:p>
        </w:tc>
      </w:tr>
      <w:tr w:rsidR="00364B71" w:rsidRPr="00364B71" w14:paraId="4E3A477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B8F4F2" w14:textId="77777777" w:rsidR="00364B71" w:rsidRPr="00364B71" w:rsidRDefault="00364B71" w:rsidP="00364B71">
            <w:pPr>
              <w:rPr>
                <w:lang w:val="en-PK"/>
              </w:rPr>
            </w:pPr>
            <w:r w:rsidRPr="00364B71">
              <w:rPr>
                <w:lang w:val="en-PK"/>
              </w:rPr>
              <w:t>150</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99CD5E" w14:textId="77777777" w:rsidR="00364B71" w:rsidRPr="00364B71" w:rsidRDefault="00364B71" w:rsidP="00364B71">
            <w:pPr>
              <w:rPr>
                <w:lang w:val="en-PK"/>
              </w:rPr>
            </w:pPr>
            <w:r w:rsidRPr="00364B71">
              <w:rPr>
                <w:lang w:val="en-PK"/>
              </w:rPr>
              <w:lastRenderedPageBreak/>
              <w:t>FileZilla Server &gt;= 0.9.55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6866BD" w14:textId="77777777" w:rsidR="00364B71" w:rsidRPr="00364B71" w:rsidRDefault="00364B71" w:rsidP="00364B71">
            <w:pPr>
              <w:rPr>
                <w:lang w:val="en-PK"/>
              </w:rPr>
            </w:pPr>
            <w:r w:rsidRPr="00364B71">
              <w:rPr>
                <w:lang w:val="en-PK"/>
              </w:rPr>
              <w:t>632c4952b8d9adb2c0076c13b57f0c934c80bdc14fc1b4c341c2e0a8fd97c4528729c7bd7ed1268016fc44c3c222445ebb880eca9a6638ea5df74696883a2978:0608516311148050266404072407085605002866301131581532805665756363</w:t>
            </w:r>
          </w:p>
        </w:tc>
      </w:tr>
      <w:tr w:rsidR="00364B71" w:rsidRPr="00364B71" w14:paraId="76191C0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D45BCD" w14:textId="77777777" w:rsidR="00364B71" w:rsidRPr="00364B71" w:rsidRDefault="00364B71" w:rsidP="00364B71">
            <w:pPr>
              <w:rPr>
                <w:lang w:val="en-PK"/>
              </w:rPr>
            </w:pPr>
            <w:r w:rsidRPr="00364B71">
              <w:rPr>
                <w:lang w:val="en-PK"/>
              </w:rPr>
              <w:t>15100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D28A75" w14:textId="77777777" w:rsidR="00364B71" w:rsidRPr="00364B71" w:rsidRDefault="00364B71" w:rsidP="00364B71">
            <w:pPr>
              <w:rPr>
                <w:lang w:val="en-PK"/>
              </w:rPr>
            </w:pPr>
            <w:r w:rsidRPr="00364B71">
              <w:rPr>
                <w:lang w:val="en-PK"/>
              </w:rPr>
              <w:t>Juniper/NetBSD sha1crypt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16932E" w14:textId="77777777" w:rsidR="00364B71" w:rsidRPr="00364B71" w:rsidRDefault="00364B71" w:rsidP="00364B71">
            <w:pPr>
              <w:rPr>
                <w:lang w:val="en-PK"/>
              </w:rPr>
            </w:pPr>
            <w:r w:rsidRPr="00364B71">
              <w:rPr>
                <w:lang w:val="en-PK"/>
              </w:rPr>
              <w:t>$sha1$15100$jiJDkz0E$E8C7RQAD3NetbSDz7puNAY.5Y2jr</w:t>
            </w:r>
          </w:p>
        </w:tc>
      </w:tr>
      <w:tr w:rsidR="00364B71" w:rsidRPr="00364B71" w14:paraId="7D9343D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555452" w14:textId="77777777" w:rsidR="00364B71" w:rsidRPr="00364B71" w:rsidRDefault="00364B71" w:rsidP="00364B71">
            <w:pPr>
              <w:rPr>
                <w:lang w:val="en-PK"/>
              </w:rPr>
            </w:pPr>
            <w:r w:rsidRPr="00364B71">
              <w:rPr>
                <w:lang w:val="en-PK"/>
              </w:rPr>
              <w:t>15200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090998B" w14:textId="77777777" w:rsidR="00364B71" w:rsidRPr="00364B71" w:rsidRDefault="00364B71" w:rsidP="00364B71">
            <w:pPr>
              <w:rPr>
                <w:lang w:val="en-PK"/>
              </w:rPr>
            </w:pPr>
            <w:r w:rsidRPr="00364B71">
              <w:rPr>
                <w:lang w:val="en-PK"/>
              </w:rPr>
              <w:t>Blockchain, My Wallet, V2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5F3579" w14:textId="77777777" w:rsidR="00364B71" w:rsidRPr="00364B71" w:rsidRDefault="00364B71" w:rsidP="00364B71">
            <w:pPr>
              <w:rPr>
                <w:lang w:val="en-PK"/>
              </w:rPr>
            </w:pPr>
            <w:r w:rsidRPr="00364B71">
              <w:rPr>
                <w:lang w:val="en-PK"/>
              </w:rPr>
              <w:t>$blockchain$v2$5000$288$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</w:t>
            </w:r>
          </w:p>
        </w:tc>
      </w:tr>
      <w:tr w:rsidR="00364B71" w:rsidRPr="00364B71" w14:paraId="718E1A1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9E63A1" w14:textId="77777777" w:rsidR="00364B71" w:rsidRPr="00364B71" w:rsidRDefault="00364B71" w:rsidP="00364B71">
            <w:pPr>
              <w:rPr>
                <w:lang w:val="en-PK"/>
              </w:rPr>
            </w:pPr>
            <w:r w:rsidRPr="00364B71">
              <w:rPr>
                <w:lang w:val="en-PK"/>
              </w:rPr>
              <w:t>15300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60C6C4" w14:textId="77777777" w:rsidR="00364B71" w:rsidRPr="00364B71" w:rsidRDefault="00364B71" w:rsidP="00364B71">
            <w:pPr>
              <w:rPr>
                <w:lang w:val="en-PK"/>
              </w:rPr>
            </w:pPr>
            <w:r w:rsidRPr="00364B71">
              <w:rPr>
                <w:lang w:val="en-PK"/>
              </w:rPr>
              <w:t>DPAPI master key file version 1 + local context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B63EA5" w14:textId="77777777" w:rsidR="00364B71" w:rsidRPr="00364B71" w:rsidRDefault="00364B71" w:rsidP="00364B71">
            <w:pPr>
              <w:rPr>
                <w:lang w:val="en-PK"/>
              </w:rPr>
            </w:pPr>
            <w:r w:rsidRPr="00364B71">
              <w:rPr>
                <w:lang w:val="en-PK"/>
              </w:rPr>
              <w:t>$DPAPImk$1*1*S-15-21-466364039-425773974-453930460-1925*des3*sha1*24000*b038489dee5ad04e3e3cab4d957258b5*208*cb9b5b7d96a0d2a00305ca403d3fd9c47c561e35b4b2cf3aebfd1d3199a6481d56972be7ebd6c291b199e6f1c2ffaee91978706737e9b1209e6c7d3aa3d8c3c3e38ad1ccfa39400d62c2415961c17fd0bd6b0f7bbd49cc1de1a394e64b7237f56244238da8d37d78</w:t>
            </w:r>
          </w:p>
        </w:tc>
      </w:tr>
      <w:tr w:rsidR="00364B71" w:rsidRPr="00364B71" w14:paraId="55C9E41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8B5ECF" w14:textId="77777777" w:rsidR="00364B71" w:rsidRPr="00364B71" w:rsidRDefault="00364B71" w:rsidP="00364B71">
            <w:pPr>
              <w:rPr>
                <w:lang w:val="en-PK"/>
              </w:rPr>
            </w:pPr>
            <w:r w:rsidRPr="00364B71">
              <w:rPr>
                <w:lang w:val="en-PK"/>
              </w:rPr>
              <w:t>15</w:t>
            </w:r>
            <w:r w:rsidRPr="00364B71">
              <w:rPr>
                <w:lang w:val="en-PK"/>
              </w:rPr>
              <w:lastRenderedPageBreak/>
              <w:t>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C11A9E" w14:textId="77777777" w:rsidR="00364B71" w:rsidRPr="00364B71" w:rsidRDefault="00364B71" w:rsidP="00364B71">
            <w:pPr>
              <w:rPr>
                <w:lang w:val="en-PK"/>
              </w:rPr>
            </w:pPr>
            <w:r w:rsidRPr="00364B71">
              <w:rPr>
                <w:lang w:val="en-PK"/>
              </w:rPr>
              <w:lastRenderedPageBreak/>
              <w:t>ChaCha20 </w:t>
            </w:r>
            <w:r w:rsidRPr="00364B71">
              <w:rPr>
                <w:vertAlign w:val="superscript"/>
                <w:lang w:val="en-PK"/>
              </w:rPr>
              <w:t>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26FD22" w14:textId="77777777" w:rsidR="00364B71" w:rsidRPr="00364B71" w:rsidRDefault="00364B71" w:rsidP="00364B71">
            <w:pPr>
              <w:rPr>
                <w:lang w:val="en-PK"/>
              </w:rPr>
            </w:pPr>
            <w:r w:rsidRPr="00364B71">
              <w:rPr>
                <w:lang w:val="en-PK"/>
              </w:rPr>
              <w:t>$chacha20$*0400000000000003*16*0200000000000001*5152535455565758*6b05fe554b0bc3b3</w:t>
            </w:r>
          </w:p>
        </w:tc>
      </w:tr>
      <w:tr w:rsidR="00364B71" w:rsidRPr="00364B71" w14:paraId="0CB515B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40C915" w14:textId="77777777" w:rsidR="00364B71" w:rsidRPr="00364B71" w:rsidRDefault="00364B71" w:rsidP="00364B71">
            <w:pPr>
              <w:rPr>
                <w:lang w:val="en-PK"/>
              </w:rPr>
            </w:pPr>
            <w:r w:rsidRPr="00364B71">
              <w:rPr>
                <w:lang w:val="en-PK"/>
              </w:rPr>
              <w:t>15500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96F0C55" w14:textId="77777777" w:rsidR="00364B71" w:rsidRPr="00364B71" w:rsidRDefault="00364B71" w:rsidP="00364B71">
            <w:pPr>
              <w:rPr>
                <w:lang w:val="en-PK"/>
              </w:rPr>
            </w:pPr>
            <w:r w:rsidRPr="00364B71">
              <w:rPr>
                <w:lang w:val="en-PK"/>
              </w:rPr>
              <w:t>JKS Java Key Store Private Keys (SHA1)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3913B0" w14:textId="77777777" w:rsidR="00364B71" w:rsidRPr="00364B71" w:rsidRDefault="00364B71" w:rsidP="00364B71">
            <w:pPr>
              <w:rPr>
                <w:lang w:val="en-PK"/>
              </w:rPr>
            </w:pPr>
            <w:r w:rsidRPr="00364B71">
              <w:rPr>
                <w:lang w:val="en-PK"/>
              </w:rPr>
              <w:t>$jksprivk$*5A3AA3C3B7DD7571727E1725FB09953EF3BEDBD9*0867403720562514024857047678064085141322*81*C3*50DDD9F532430367905C9DE31FB1*test</w:t>
            </w:r>
          </w:p>
        </w:tc>
      </w:tr>
      <w:tr w:rsidR="00364B71" w:rsidRPr="00364B71" w14:paraId="2FC79F8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0DD71C" w14:textId="77777777" w:rsidR="00364B71" w:rsidRPr="00364B71" w:rsidRDefault="00364B71" w:rsidP="00364B71">
            <w:pPr>
              <w:rPr>
                <w:lang w:val="en-PK"/>
              </w:rPr>
            </w:pPr>
            <w:r w:rsidRPr="00364B71">
              <w:rPr>
                <w:lang w:val="en-PK"/>
              </w:rPr>
              <w:t>15600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01FC4E" w14:textId="77777777" w:rsidR="00364B71" w:rsidRPr="00364B71" w:rsidRDefault="00364B71" w:rsidP="00364B71">
            <w:pPr>
              <w:rPr>
                <w:lang w:val="en-PK"/>
              </w:rPr>
            </w:pPr>
            <w:r w:rsidRPr="00364B71">
              <w:rPr>
                <w:lang w:val="en-PK"/>
              </w:rPr>
              <w:t>Ethereum Wallet, PBKDF2-HMAC-SHA256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38F97B" w14:textId="77777777" w:rsidR="00364B71" w:rsidRPr="00364B71" w:rsidRDefault="00364B71" w:rsidP="00364B71">
            <w:pPr>
              <w:rPr>
                <w:lang w:val="en-PK"/>
              </w:rPr>
            </w:pPr>
            <w:r w:rsidRPr="00364B71">
              <w:rPr>
                <w:lang w:val="en-PK"/>
              </w:rPr>
              <w:t>$ethereum$p*262144*3238383137313130353438343737383736323437353437383831373034343735*06eae7ee0a4b9e8abc02c9990e3730827396e8531558ed15bb733faf12a44ce1*e6d5891d4f199d31ec434fe25d9ecc2530716bc3b36d5bdbc1fab7685dda3946</w:t>
            </w:r>
          </w:p>
        </w:tc>
      </w:tr>
      <w:tr w:rsidR="00364B71" w:rsidRPr="00364B71" w14:paraId="28166F8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40C316" w14:textId="77777777" w:rsidR="00364B71" w:rsidRPr="00364B71" w:rsidRDefault="00364B71" w:rsidP="00364B71">
            <w:pPr>
              <w:rPr>
                <w:lang w:val="en-PK"/>
              </w:rPr>
            </w:pPr>
            <w:r w:rsidRPr="00364B71">
              <w:rPr>
                <w:lang w:val="en-PK"/>
              </w:rPr>
              <w:t>15700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88D4D3" w14:textId="77777777" w:rsidR="00364B71" w:rsidRPr="00364B71" w:rsidRDefault="00364B71" w:rsidP="00364B71">
            <w:pPr>
              <w:rPr>
                <w:lang w:val="en-PK"/>
              </w:rPr>
            </w:pPr>
            <w:r w:rsidRPr="00364B71">
              <w:rPr>
                <w:lang w:val="en-PK"/>
              </w:rPr>
              <w:t>Ethereum Wallet, SCRYPT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594E1D" w14:textId="77777777" w:rsidR="00364B71" w:rsidRPr="00364B71" w:rsidRDefault="00364B71" w:rsidP="00364B71">
            <w:pPr>
              <w:rPr>
                <w:lang w:val="en-PK"/>
              </w:rPr>
            </w:pPr>
            <w:r w:rsidRPr="00364B71">
              <w:rPr>
                <w:lang w:val="en-PK"/>
              </w:rPr>
              <w:t>$ethereum$s*262144*1*8*3436383737333838313035343736303637353530323430373235343034363130*8b58d9d15f579faba1cd13dd372faeb51718e7f70735de96f0bcb2ef4fb90278*8de566b919e6825a65746e266226316c1add8d8c3d15f54640902437bcffc8c3</w:t>
            </w:r>
          </w:p>
        </w:tc>
      </w:tr>
      <w:tr w:rsidR="00364B71" w:rsidRPr="00364B71" w14:paraId="0F03D67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C0477B" w14:textId="77777777" w:rsidR="00364B71" w:rsidRPr="00364B71" w:rsidRDefault="00364B71" w:rsidP="00364B71">
            <w:pPr>
              <w:rPr>
                <w:lang w:val="en-PK"/>
              </w:rPr>
            </w:pPr>
            <w:r w:rsidRPr="00364B71">
              <w:rPr>
                <w:lang w:val="en-PK"/>
              </w:rPr>
              <w:t>15</w:t>
            </w:r>
            <w:r w:rsidRPr="00364B71">
              <w:rPr>
                <w:lang w:val="en-PK"/>
              </w:rPr>
              <w:lastRenderedPageBreak/>
              <w:t>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832C8D" w14:textId="77777777" w:rsidR="00364B71" w:rsidRPr="00364B71" w:rsidRDefault="00364B71" w:rsidP="00364B71">
            <w:pPr>
              <w:rPr>
                <w:lang w:val="en-PK"/>
              </w:rPr>
            </w:pPr>
            <w:r w:rsidRPr="00364B71">
              <w:rPr>
                <w:lang w:val="en-PK"/>
              </w:rPr>
              <w:lastRenderedPageBreak/>
              <w:t xml:space="preserve">DPAPI master key file version </w:t>
            </w:r>
            <w:r w:rsidRPr="00364B71">
              <w:rPr>
                <w:lang w:val="en-PK"/>
              </w:rPr>
              <w:lastRenderedPageBreak/>
              <w:t>2 + Active Directory domain context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50E23B" w14:textId="77777777" w:rsidR="00364B71" w:rsidRPr="00364B71" w:rsidRDefault="00364B71" w:rsidP="00364B71">
            <w:pPr>
              <w:rPr>
                <w:lang w:val="en-PK"/>
              </w:rPr>
            </w:pPr>
            <w:r w:rsidRPr="00364B71">
              <w:rPr>
                <w:lang w:val="en-PK"/>
              </w:rPr>
              <w:lastRenderedPageBreak/>
              <w:t>$DPAPImk$2*2*S-15-21-423929668-478423897-489523715-1834*aes256*sha512*8000*740866e4105c77f800f02d367dd96699*288*ebc2907e16245dfe6c902ad4be70a079e62204c8a</w:t>
            </w:r>
            <w:r w:rsidRPr="00364B71">
              <w:rPr>
                <w:lang w:val="en-PK"/>
              </w:rPr>
              <w:lastRenderedPageBreak/>
              <w:t>947498455056d150e6babb3c90b1616a8dff0e390dd26dda1978dffcbd7b9d7d1ea5c6d3e4df36db4d977051ec01fd6f0882a597c51834cb86445cad50c716f48b37cfd24339d8b43da771526fb01376798251edaa868fa2b1fa85c4142864b899987d4bbdc87b53433ed945fa4ab49c7f9d4d01df3ae19f25013b2</w:t>
            </w:r>
          </w:p>
        </w:tc>
      </w:tr>
      <w:tr w:rsidR="00364B71" w:rsidRPr="00364B71" w14:paraId="6093C6D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465AD6" w14:textId="77777777" w:rsidR="00364B71" w:rsidRPr="00364B71" w:rsidRDefault="00364B71" w:rsidP="00364B71">
            <w:pPr>
              <w:rPr>
                <w:lang w:val="en-PK"/>
              </w:rPr>
            </w:pPr>
            <w:r w:rsidRPr="00364B71">
              <w:rPr>
                <w:lang w:val="en-PK"/>
              </w:rPr>
              <w:lastRenderedPageBreak/>
              <w:t>16000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17768C" w14:textId="77777777" w:rsidR="00364B71" w:rsidRPr="00364B71" w:rsidRDefault="00364B71" w:rsidP="00364B71">
            <w:pPr>
              <w:rPr>
                <w:lang w:val="en-PK"/>
              </w:rPr>
            </w:pPr>
            <w:r w:rsidRPr="00364B71">
              <w:rPr>
                <w:lang w:val="en-PK"/>
              </w:rPr>
              <w:t>Tripcode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62B922E" w14:textId="77777777" w:rsidR="00364B71" w:rsidRPr="00364B71" w:rsidRDefault="00364B71" w:rsidP="00364B71">
            <w:pPr>
              <w:rPr>
                <w:lang w:val="en-PK"/>
              </w:rPr>
            </w:pPr>
            <w:r w:rsidRPr="00364B71">
              <w:rPr>
                <w:lang w:val="en-PK"/>
              </w:rPr>
              <w:t>pfaRCwDe0U</w:t>
            </w:r>
          </w:p>
        </w:tc>
      </w:tr>
      <w:tr w:rsidR="00364B71" w:rsidRPr="00364B71" w14:paraId="66586B5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3F7DDF" w14:textId="77777777" w:rsidR="00364B71" w:rsidRPr="00364B71" w:rsidRDefault="00364B71" w:rsidP="00364B71">
            <w:pPr>
              <w:rPr>
                <w:lang w:val="en-PK"/>
              </w:rPr>
            </w:pPr>
            <w:r w:rsidRPr="00364B71">
              <w:rPr>
                <w:lang w:val="en-PK"/>
              </w:rPr>
              <w:t>16100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CC9919" w14:textId="77777777" w:rsidR="00364B71" w:rsidRPr="00364B71" w:rsidRDefault="00364B71" w:rsidP="00364B71">
            <w:pPr>
              <w:rPr>
                <w:lang w:val="en-PK"/>
              </w:rPr>
            </w:pPr>
            <w:r w:rsidRPr="00364B71">
              <w:rPr>
                <w:lang w:val="en-PK"/>
              </w:rPr>
              <w:t>TACACS+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1A19B1" w14:textId="77777777" w:rsidR="00364B71" w:rsidRPr="00364B71" w:rsidRDefault="00364B71" w:rsidP="00364B71">
            <w:pPr>
              <w:rPr>
                <w:lang w:val="en-PK"/>
              </w:rPr>
            </w:pPr>
            <w:r w:rsidRPr="00364B71">
              <w:rPr>
                <w:lang w:val="en-PK"/>
              </w:rPr>
              <w:t>$tacacs-plus$0$5fde8e68$4e13e8fb33df$c006</w:t>
            </w:r>
          </w:p>
        </w:tc>
      </w:tr>
      <w:tr w:rsidR="00364B71" w:rsidRPr="00364B71" w14:paraId="77DF37B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1A28B1" w14:textId="77777777" w:rsidR="00364B71" w:rsidRPr="00364B71" w:rsidRDefault="00364B71" w:rsidP="00364B71">
            <w:pPr>
              <w:rPr>
                <w:lang w:val="en-PK"/>
              </w:rPr>
            </w:pPr>
            <w:r w:rsidRPr="00364B71">
              <w:rPr>
                <w:lang w:val="en-PK"/>
              </w:rPr>
              <w:t>16200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97EA77" w14:textId="77777777" w:rsidR="00364B71" w:rsidRPr="00364B71" w:rsidRDefault="00364B71" w:rsidP="00364B71">
            <w:pPr>
              <w:rPr>
                <w:lang w:val="en-PK"/>
              </w:rPr>
            </w:pPr>
            <w:r w:rsidRPr="00364B71">
              <w:rPr>
                <w:lang w:val="en-PK"/>
              </w:rPr>
              <w:t>Apple Secure Notes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0A9ABD" w14:textId="77777777" w:rsidR="00364B71" w:rsidRPr="00364B71" w:rsidRDefault="00364B71" w:rsidP="00364B71">
            <w:pPr>
              <w:rPr>
                <w:lang w:val="en-PK"/>
              </w:rPr>
            </w:pPr>
            <w:r w:rsidRPr="00364B71">
              <w:rPr>
                <w:lang w:val="en-PK"/>
              </w:rPr>
              <w:t>$ASN$*1*20000*80771171105233481004850004085037*d04b17af7f6b184346aad3efefe8bec0987ee73418291a41</w:t>
            </w:r>
          </w:p>
        </w:tc>
      </w:tr>
      <w:tr w:rsidR="00364B71" w:rsidRPr="00364B71" w14:paraId="7AC3A27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6A9A97" w14:textId="77777777" w:rsidR="00364B71" w:rsidRPr="00364B71" w:rsidRDefault="00364B71" w:rsidP="00364B71">
            <w:pPr>
              <w:rPr>
                <w:lang w:val="en-PK"/>
              </w:rPr>
            </w:pPr>
            <w:r w:rsidRPr="00364B71">
              <w:rPr>
                <w:lang w:val="en-PK"/>
              </w:rPr>
              <w:lastRenderedPageBreak/>
              <w:t>16300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B9649B" w14:textId="77777777" w:rsidR="00364B71" w:rsidRPr="00364B71" w:rsidRDefault="00364B71" w:rsidP="00364B71">
            <w:pPr>
              <w:rPr>
                <w:lang w:val="en-PK"/>
              </w:rPr>
            </w:pPr>
            <w:r w:rsidRPr="00364B71">
              <w:rPr>
                <w:lang w:val="en-PK"/>
              </w:rPr>
              <w:t>Ethereum Pre-Sale Wallet, PBKDF2-HMAC-SHA256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55484D" w14:textId="77777777" w:rsidR="00364B71" w:rsidRPr="00364B71" w:rsidRDefault="00364B71" w:rsidP="00364B71">
            <w:pPr>
              <w:rPr>
                <w:lang w:val="en-PK"/>
              </w:rPr>
            </w:pPr>
            <w:r w:rsidRPr="00364B71">
              <w:rPr>
                <w:lang w:val="en-PK"/>
              </w:rPr>
              <w:t>$ethereum$w*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*f3abede76ac15228f1b161dd9660bb9094e81b1b*d201ccd492c284484c7824c4d37b1593</w:t>
            </w:r>
          </w:p>
        </w:tc>
      </w:tr>
      <w:tr w:rsidR="00364B71" w:rsidRPr="00364B71" w14:paraId="2C8AEF0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E3B9541" w14:textId="77777777" w:rsidR="00364B71" w:rsidRPr="00364B71" w:rsidRDefault="00364B71" w:rsidP="00364B71">
            <w:pPr>
              <w:rPr>
                <w:lang w:val="en-PK"/>
              </w:rPr>
            </w:pPr>
            <w:r w:rsidRPr="00364B71">
              <w:rPr>
                <w:lang w:val="en-PK"/>
              </w:rPr>
              <w:t>16400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D9AE1E" w14:textId="77777777" w:rsidR="00364B71" w:rsidRPr="00364B71" w:rsidRDefault="00364B71" w:rsidP="00364B71">
            <w:pPr>
              <w:rPr>
                <w:lang w:val="en-PK"/>
              </w:rPr>
            </w:pPr>
            <w:r w:rsidRPr="00364B71">
              <w:rPr>
                <w:lang w:val="en-PK"/>
              </w:rPr>
              <w:t>CRAM-MD5 Dovecot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F95DA9" w14:textId="77777777" w:rsidR="00364B71" w:rsidRPr="00364B71" w:rsidRDefault="00364B71" w:rsidP="00364B71">
            <w:pPr>
              <w:rPr>
                <w:lang w:val="en-PK"/>
              </w:rPr>
            </w:pPr>
            <w:r w:rsidRPr="00364B71">
              <w:rPr>
                <w:lang w:val="en-PK"/>
              </w:rPr>
              <w:t>{CRAM-MD5}5389b33b9725e5657cb631dc50017ff1535ce4e2a1c414009126506fc4327d0d</w:t>
            </w:r>
          </w:p>
        </w:tc>
      </w:tr>
      <w:tr w:rsidR="00364B71" w:rsidRPr="00364B71" w14:paraId="7008B64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0139E2" w14:textId="77777777" w:rsidR="00364B71" w:rsidRPr="00364B71" w:rsidRDefault="00364B71" w:rsidP="00364B71">
            <w:pPr>
              <w:rPr>
                <w:lang w:val="en-PK"/>
              </w:rPr>
            </w:pPr>
            <w:r w:rsidRPr="00364B71">
              <w:rPr>
                <w:lang w:val="en-PK"/>
              </w:rPr>
              <w:t>165</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16787A" w14:textId="77777777" w:rsidR="00364B71" w:rsidRPr="00364B71" w:rsidRDefault="00364B71" w:rsidP="00364B71">
            <w:pPr>
              <w:rPr>
                <w:lang w:val="en-PK"/>
              </w:rPr>
            </w:pPr>
            <w:r w:rsidRPr="00364B71">
              <w:rPr>
                <w:lang w:val="en-PK"/>
              </w:rPr>
              <w:lastRenderedPageBreak/>
              <w:t>JWT (JSON Web Token)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C18D74E" w14:textId="77777777" w:rsidR="00364B71" w:rsidRPr="00364B71" w:rsidRDefault="00364B71" w:rsidP="00364B71">
            <w:pPr>
              <w:rPr>
                <w:lang w:val="en-PK"/>
              </w:rPr>
            </w:pPr>
            <w:r w:rsidRPr="00364B71">
              <w:rPr>
                <w:lang w:val="en-PK"/>
              </w:rPr>
              <w:t>eyJhbGciOiJIUzI1NiJ9.eyIzNDM2MzQyMCI6NTc2ODc1NDd9.f1nXZ3V_Hrr6ee-AFCTLaHRnrkiKmio2t3JqwL32guY</w:t>
            </w:r>
          </w:p>
        </w:tc>
      </w:tr>
      <w:tr w:rsidR="00364B71" w:rsidRPr="00364B71" w14:paraId="49C4E75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44E389" w14:textId="77777777" w:rsidR="00364B71" w:rsidRPr="00364B71" w:rsidRDefault="00364B71" w:rsidP="00364B71">
            <w:pPr>
              <w:rPr>
                <w:lang w:val="en-PK"/>
              </w:rPr>
            </w:pPr>
            <w:r w:rsidRPr="00364B71">
              <w:rPr>
                <w:lang w:val="en-PK"/>
              </w:rPr>
              <w:t>16600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D9C56E" w14:textId="77777777" w:rsidR="00364B71" w:rsidRPr="00364B71" w:rsidRDefault="00364B71" w:rsidP="00364B71">
            <w:pPr>
              <w:rPr>
                <w:lang w:val="en-PK"/>
              </w:rPr>
            </w:pPr>
            <w:r w:rsidRPr="00364B71">
              <w:rPr>
                <w:lang w:val="en-PK"/>
              </w:rPr>
              <w:t>Electrum Wallet (Salt-Type 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77CB73" w14:textId="77777777" w:rsidR="00364B71" w:rsidRPr="00364B71" w:rsidRDefault="00364B71" w:rsidP="00364B71">
            <w:pPr>
              <w:rPr>
                <w:lang w:val="en-PK"/>
              </w:rPr>
            </w:pPr>
            <w:r w:rsidRPr="00364B71">
              <w:rPr>
                <w:lang w:val="en-PK"/>
              </w:rPr>
              <w:t>$electrum$1*44358283104603165383613672586868*c43a6632d9f59364f74c395a03d8c2ea</w:t>
            </w:r>
          </w:p>
        </w:tc>
      </w:tr>
      <w:tr w:rsidR="00364B71" w:rsidRPr="00364B71" w14:paraId="2BE7F64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EC39BE" w14:textId="77777777" w:rsidR="00364B71" w:rsidRPr="00364B71" w:rsidRDefault="00364B71" w:rsidP="00364B71">
            <w:pPr>
              <w:rPr>
                <w:lang w:val="en-PK"/>
              </w:rPr>
            </w:pPr>
            <w:r w:rsidRPr="00364B71">
              <w:rPr>
                <w:lang w:val="en-PK"/>
              </w:rPr>
              <w:t>16700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7003E3" w14:textId="77777777" w:rsidR="00364B71" w:rsidRPr="00364B71" w:rsidRDefault="00364B71" w:rsidP="00364B71">
            <w:pPr>
              <w:rPr>
                <w:lang w:val="en-PK"/>
              </w:rPr>
            </w:pPr>
            <w:r w:rsidRPr="00364B71">
              <w:rPr>
                <w:lang w:val="en-PK"/>
              </w:rPr>
              <w:t>FileVault 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5221D0" w14:textId="77777777" w:rsidR="00364B71" w:rsidRPr="00364B71" w:rsidRDefault="00364B71" w:rsidP="00364B71">
            <w:pPr>
              <w:rPr>
                <w:lang w:val="en-PK"/>
              </w:rPr>
            </w:pPr>
            <w:r w:rsidRPr="00364B71">
              <w:rPr>
                <w:lang w:val="en-PK"/>
              </w:rPr>
              <w:t>$fvde$1$16$84286044060108438487434858307513$20000$f1620ab93192112f0a23eea89b5d4df065661f974b704191</w:t>
            </w:r>
          </w:p>
        </w:tc>
      </w:tr>
      <w:tr w:rsidR="00364B71" w:rsidRPr="00364B71" w14:paraId="48504BE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DF500A" w14:textId="77777777" w:rsidR="00364B71" w:rsidRPr="00364B71" w:rsidRDefault="00364B71" w:rsidP="00364B71">
            <w:pPr>
              <w:rPr>
                <w:lang w:val="en-PK"/>
              </w:rPr>
            </w:pPr>
            <w:r w:rsidRPr="00364B71">
              <w:rPr>
                <w:lang w:val="en-PK"/>
              </w:rPr>
              <w:t>16800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0E7876" w14:textId="77777777" w:rsidR="00364B71" w:rsidRPr="00364B71" w:rsidRDefault="00364B71" w:rsidP="00364B71">
            <w:pPr>
              <w:rPr>
                <w:lang w:val="en-PK"/>
              </w:rPr>
            </w:pPr>
            <w:r w:rsidRPr="00364B71">
              <w:rPr>
                <w:lang w:val="en-PK"/>
              </w:rPr>
              <w:t>WPA-PMKID-PBKDF2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2FFED7" w14:textId="77777777" w:rsidR="00364B71" w:rsidRPr="00364B71" w:rsidRDefault="00364B71" w:rsidP="00364B71">
            <w:pPr>
              <w:rPr>
                <w:lang w:val="en-PK"/>
              </w:rPr>
            </w:pPr>
            <w:r w:rsidRPr="00364B71">
              <w:rPr>
                <w:lang w:val="en-PK"/>
              </w:rPr>
              <w:t>2582a8281bf9d4308d6f5731d0e61c61*4604ba734d4e*89acf0e761f4*ed487162465a774bfba60eb603a39f3a</w:t>
            </w:r>
          </w:p>
        </w:tc>
      </w:tr>
      <w:tr w:rsidR="00364B71" w:rsidRPr="00364B71" w14:paraId="796706E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7BE568" w14:textId="77777777" w:rsidR="00364B71" w:rsidRPr="00364B71" w:rsidRDefault="00364B71" w:rsidP="00364B71">
            <w:pPr>
              <w:rPr>
                <w:lang w:val="en-PK"/>
              </w:rPr>
            </w:pPr>
            <w:r w:rsidRPr="00364B71">
              <w:rPr>
                <w:lang w:val="en-PK"/>
              </w:rPr>
              <w:t>168</w:t>
            </w:r>
            <w:r w:rsidRPr="00364B71">
              <w:rPr>
                <w:lang w:val="en-PK"/>
              </w:rPr>
              <w:lastRenderedPageBreak/>
              <w:t>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B1CAB7C" w14:textId="77777777" w:rsidR="00364B71" w:rsidRPr="00364B71" w:rsidRDefault="00364B71" w:rsidP="00364B71">
            <w:pPr>
              <w:rPr>
                <w:lang w:val="en-PK"/>
              </w:rPr>
            </w:pPr>
            <w:r w:rsidRPr="00364B71">
              <w:rPr>
                <w:lang w:val="en-PK"/>
              </w:rPr>
              <w:lastRenderedPageBreak/>
              <w:t>WPA-PMKID-PMK </w:t>
            </w:r>
            <w:r w:rsidRPr="00364B71">
              <w:rPr>
                <w:vertAlign w:val="superscript"/>
                <w:lang w:val="en-PK"/>
              </w:rPr>
              <w:t>15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EB92AE" w14:textId="77777777" w:rsidR="00364B71" w:rsidRPr="00364B71" w:rsidRDefault="00364B71" w:rsidP="00364B71">
            <w:pPr>
              <w:rPr>
                <w:lang w:val="en-PK"/>
              </w:rPr>
            </w:pPr>
            <w:r w:rsidRPr="00364B71">
              <w:rPr>
                <w:lang w:val="en-PK"/>
              </w:rPr>
              <w:t>2582a8281bf9d4308d6f5731d0e61c61*4604ba734d4e*89acf0e761f4</w:t>
            </w:r>
          </w:p>
        </w:tc>
      </w:tr>
      <w:tr w:rsidR="00364B71" w:rsidRPr="00364B71" w14:paraId="24A974D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81E3FB" w14:textId="77777777" w:rsidR="00364B71" w:rsidRPr="00364B71" w:rsidRDefault="00364B71" w:rsidP="00364B71">
            <w:pPr>
              <w:rPr>
                <w:lang w:val="en-PK"/>
              </w:rPr>
            </w:pPr>
            <w:r w:rsidRPr="00364B71">
              <w:rPr>
                <w:lang w:val="en-PK"/>
              </w:rPr>
              <w:t>16900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13D00E" w14:textId="77777777" w:rsidR="00364B71" w:rsidRPr="00364B71" w:rsidRDefault="00364B71" w:rsidP="00364B71">
            <w:pPr>
              <w:rPr>
                <w:lang w:val="en-PK"/>
              </w:rPr>
            </w:pPr>
            <w:r w:rsidRPr="00364B71">
              <w:rPr>
                <w:lang w:val="en-PK"/>
              </w:rPr>
              <w:t>Ansible Vault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216196" w14:textId="77777777" w:rsidR="00364B71" w:rsidRPr="00364B71" w:rsidRDefault="00364B71" w:rsidP="00364B71">
            <w:pPr>
              <w:rPr>
                <w:lang w:val="en-PK"/>
              </w:rPr>
            </w:pPr>
            <w:r w:rsidRPr="00364B71">
              <w:rPr>
                <w:lang w:val="en-PK"/>
              </w:rPr>
              <w:t>$ansible$0*0*6b761adc6faeb0cc0bf197d3d4a4a7d3f1682e4b169cae8fa6b459b3214ed41e*426d313c5809d4a80a4b9bc7d4823070*d8bad190c7fbc7c3cb1c60a27abfb0ff59d6fb73178681c7454d94a0f56a4360</w:t>
            </w:r>
          </w:p>
        </w:tc>
      </w:tr>
      <w:tr w:rsidR="00364B71" w:rsidRPr="00364B71" w14:paraId="3B4D0C3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F37CC3" w14:textId="77777777" w:rsidR="00364B71" w:rsidRPr="00364B71" w:rsidRDefault="00364B71" w:rsidP="00364B71">
            <w:pPr>
              <w:rPr>
                <w:lang w:val="en-PK"/>
              </w:rPr>
            </w:pPr>
            <w:r w:rsidRPr="00364B71">
              <w:rPr>
                <w:lang w:val="en-PK"/>
              </w:rPr>
              <w:t>17200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060636" w14:textId="77777777" w:rsidR="00364B71" w:rsidRPr="00364B71" w:rsidRDefault="00364B71" w:rsidP="00364B71">
            <w:pPr>
              <w:rPr>
                <w:lang w:val="en-PK"/>
              </w:rPr>
            </w:pPr>
            <w:r w:rsidRPr="00364B71">
              <w:rPr>
                <w:lang w:val="en-PK"/>
              </w:rPr>
              <w:t>PKZIP (Compressed)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29451C" w14:textId="77777777" w:rsidR="00364B71" w:rsidRPr="00364B71" w:rsidRDefault="00364B71" w:rsidP="00364B71">
            <w:pPr>
              <w:rPr>
                <w:lang w:val="en-PK"/>
              </w:rPr>
            </w:pPr>
            <w:r w:rsidRPr="00364B71">
              <w:rPr>
                <w:lang w:val="en-PK"/>
              </w:rPr>
              <w:t>$pkzip2$1*1*2*0*e3*1c5*eda7a8de*0*28*8*e3*eda7*5096*a9fc1f4e951c8fb3031a6f903e5f4e3211c8fdc4671547bf77f6f682afbfcc7475d83898985621a7af9bccd1349d1976500a68c48f630b7f22d7a0955524d768e34868880461335417ddd149c65a917c0eb0a4bf7224e24a1e04cf4ace5eef52205f4452e66ded937db9545f843a68b1e84a2e933cc05fb36d3db90e6c5faf1bee2249fdd06a7307849902a8bb24ec7e8a0886a4544ca47979a9dfeefe034bdfc5bd593904cfe9a5309dd199d337d3183f307c2cb39622549a5b9b8b485b7949a4803f63f67ca427a0640ad3793a519b2476c52198488e3e2e04cac202d624fb7d13c2*$/pkzip2$</w:t>
            </w:r>
          </w:p>
        </w:tc>
      </w:tr>
      <w:tr w:rsidR="00364B71" w:rsidRPr="00364B71" w14:paraId="2E18C07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DAEABC" w14:textId="77777777" w:rsidR="00364B71" w:rsidRPr="00364B71" w:rsidRDefault="00364B71" w:rsidP="00364B71">
            <w:pPr>
              <w:rPr>
                <w:lang w:val="en-PK"/>
              </w:rPr>
            </w:pPr>
            <w:r w:rsidRPr="00364B71">
              <w:rPr>
                <w:lang w:val="en-PK"/>
              </w:rPr>
              <w:t>17210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6BE3B9" w14:textId="77777777" w:rsidR="00364B71" w:rsidRPr="00364B71" w:rsidRDefault="00364B71" w:rsidP="00364B71">
            <w:pPr>
              <w:rPr>
                <w:lang w:val="en-PK"/>
              </w:rPr>
            </w:pPr>
            <w:r w:rsidRPr="00364B71">
              <w:rPr>
                <w:lang w:val="en-PK"/>
              </w:rPr>
              <w:t>PKZIP (Uncompressed)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0BF73D" w14:textId="77777777" w:rsidR="00364B71" w:rsidRPr="00364B71" w:rsidRDefault="00364B71" w:rsidP="00364B71">
            <w:pPr>
              <w:rPr>
                <w:lang w:val="en-PK"/>
              </w:rPr>
            </w:pPr>
            <w:r w:rsidRPr="00364B71">
              <w:rPr>
                <w:lang w:val="en-PK"/>
              </w:rPr>
              <w:t>$pkzip2$1*1*2*0*1d1*1c5*eda7a8de*0*28*0*1d1*eda7*5096*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</w:t>
            </w:r>
            <w:r w:rsidRPr="00364B71">
              <w:rPr>
                <w:lang w:val="en-PK"/>
              </w:rPr>
              <w:lastRenderedPageBreak/>
              <w:t>8f0b5ed128bcf0643e63d754bb05f53afb2b0fa90b34b538b2ad3648209dff587df4fa18698e4fa6d858ad44aa55d2bba3b08dfdedd3e28b8b7caf394d5d9d95e452c2ab1c836b9d74538c2f0d24b9b577*$/pkzip2$</w:t>
            </w:r>
          </w:p>
        </w:tc>
      </w:tr>
      <w:tr w:rsidR="00364B71" w:rsidRPr="00364B71" w14:paraId="6BC6789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9D79BE" w14:textId="77777777" w:rsidR="00364B71" w:rsidRPr="00364B71" w:rsidRDefault="00364B71" w:rsidP="00364B71">
            <w:pPr>
              <w:rPr>
                <w:lang w:val="en-PK"/>
              </w:rPr>
            </w:pPr>
            <w:r w:rsidRPr="00364B71">
              <w:rPr>
                <w:lang w:val="en-PK"/>
              </w:rPr>
              <w:lastRenderedPageBreak/>
              <w:t>17220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542AF0" w14:textId="77777777" w:rsidR="00364B71" w:rsidRPr="00364B71" w:rsidRDefault="00364B71" w:rsidP="00364B71">
            <w:pPr>
              <w:rPr>
                <w:lang w:val="en-PK"/>
              </w:rPr>
            </w:pPr>
            <w:r w:rsidRPr="00364B71">
              <w:rPr>
                <w:lang w:val="en-PK"/>
              </w:rPr>
              <w:t>PKZIP (Compressed Multi-File)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002CE0" w14:textId="77777777" w:rsidR="00364B71" w:rsidRPr="00364B71" w:rsidRDefault="00364B71" w:rsidP="00364B71">
            <w:pPr>
              <w:rPr>
                <w:lang w:val="en-PK"/>
              </w:rPr>
            </w:pPr>
            <w:r w:rsidRPr="00364B71">
              <w:rPr>
                <w:lang w:val="en-PK"/>
              </w:rPr>
              <w:t>$pkzip2$3*1*1*0*8*24*a425*8827*d1730095cd829e245df04ebba6c52c0573d49d3bbeab6cb385b7fa8a28dcccd3098bfdd7*1*0*8*24*2a74*882a*51281ac874a60baedc375ca645888d29780e20d4076edd1e7154a99bde982152a736311f*2*0*e3*1c5*eda7a8de*0*29*8*e3*eda7*5096*1455781b59707f5151139e018bdcfeebfc89bc37e372883a7ec0670a5eafc622feb338f9b021b6601a674094898a91beac70e41e675f77702834ca6156111a1bf7361bc9f3715d77dfcdd626634c68354c6f2e5e0a7b1e1ce84a44e632d0f6e36019feeab92fb7eac9dda8df436e287aafece95d042059a1b27d533c5eab62c1c559af220dc432f2eb1a38a70f29e8f3cb5a207704274d1e305d7402180fd47e026522792f5113c52a116d5bb25b67074ffd6f4926b221555234aabddc69775335d592d5c7d22462b75de1259e8342a9ba71cb06223d13c7f51f13be2ad76352c3b8ed*$/pkzip2$</w:t>
            </w:r>
          </w:p>
        </w:tc>
      </w:tr>
      <w:tr w:rsidR="00364B71" w:rsidRPr="00364B71" w14:paraId="7985B52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0D5CA6" w14:textId="77777777" w:rsidR="00364B71" w:rsidRPr="00364B71" w:rsidRDefault="00364B71" w:rsidP="00364B71">
            <w:pPr>
              <w:rPr>
                <w:lang w:val="en-PK"/>
              </w:rPr>
            </w:pPr>
            <w:r w:rsidRPr="00364B71">
              <w:rPr>
                <w:lang w:val="en-PK"/>
              </w:rPr>
              <w:t>17225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A828D7" w14:textId="77777777" w:rsidR="00364B71" w:rsidRPr="00364B71" w:rsidRDefault="00364B71" w:rsidP="00364B71">
            <w:pPr>
              <w:rPr>
                <w:lang w:val="en-PK"/>
              </w:rPr>
            </w:pPr>
            <w:r w:rsidRPr="00364B71">
              <w:rPr>
                <w:lang w:val="en-PK"/>
              </w:rPr>
              <w:t>PKZIP (Mixed Multi-File)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33A676" w14:textId="77777777" w:rsidR="00364B71" w:rsidRPr="00364B71" w:rsidRDefault="00364B71" w:rsidP="00364B71">
            <w:pPr>
              <w:rPr>
                <w:lang w:val="en-PK"/>
              </w:rPr>
            </w:pPr>
            <w:r w:rsidRPr="00364B71">
              <w:rPr>
                <w:lang w:val="en-PK"/>
              </w:rPr>
              <w:t>$pkzip2$3*1*1*0*0*24*3e2c*3ef8*0619e9d17ff3f994065b99b1fa8aef41c056edf9fa4540919c109742dcb32f797fc90ce0*1*0*8*24*431a*3f26*18e2461c0dbad89bd9cc763067a020c89b5e16195b1ac5fa7fb13bd246d000b6833a2988*2*0*23*17*1e3c1a16*2e4*2f*0*23*1e3c*3f2d*54ea4dbc711026561485bbd191bf300ae24fa0997f3779b688cdad323985f8d3bb8b0c*$/pkzip2$</w:t>
            </w:r>
          </w:p>
        </w:tc>
      </w:tr>
      <w:tr w:rsidR="00364B71" w:rsidRPr="00364B71" w14:paraId="1C2F59F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82E95E" w14:textId="77777777" w:rsidR="00364B71" w:rsidRPr="00364B71" w:rsidRDefault="00364B71" w:rsidP="00364B71">
            <w:pPr>
              <w:rPr>
                <w:lang w:val="en-PK"/>
              </w:rPr>
            </w:pPr>
            <w:r w:rsidRPr="00364B71">
              <w:rPr>
                <w:lang w:val="en-PK"/>
              </w:rPr>
              <w:t>17230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3F731F" w14:textId="77777777" w:rsidR="00364B71" w:rsidRPr="00364B71" w:rsidRDefault="00364B71" w:rsidP="00364B71">
            <w:pPr>
              <w:rPr>
                <w:lang w:val="en-PK"/>
              </w:rPr>
            </w:pPr>
            <w:r w:rsidRPr="00364B71">
              <w:rPr>
                <w:lang w:val="en-PK"/>
              </w:rPr>
              <w:t>PKZIP (Compressed Multi-File Checksum-Only)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303A09" w14:textId="77777777" w:rsidR="00364B71" w:rsidRPr="00364B71" w:rsidRDefault="00364B71" w:rsidP="00364B71">
            <w:pPr>
              <w:rPr>
                <w:lang w:val="en-PK"/>
              </w:rPr>
            </w:pPr>
            <w:r w:rsidRPr="00364B71">
              <w:rPr>
                <w:lang w:val="en-PK"/>
              </w:rPr>
              <w:t>$pkzip2$8*1*1*0*8*24*a425*8827*3bd479d541019c2f32395046b8fbca7e1dca218b9b5414975be49942c3536298e9cc939e*1*0*8*24*2a74*882a*537af57c30fd9fd4b3eefa9ce55b6bff3bbfada237a7c1dace8ebf3bb0de107426211da3*1*0*8*24*2a74*882a*5f406b4858d3489fd4a6a6788798ac9b924b5d0ca8b8e5a6371739c9edcfd28c82f75316*1*0*8*24*2a74*882a*1843aca546b2ea68bd844d1e99d4f74d86417248eb48dd5e956270e42a331c18ea13f5ed*1*0*8*24*2a74*882a*aca3d16543bbfb2e5d2659f63802e0fa5b33e0a1f8ae47334019b4f0b6045d3d8eda3af1*1*0*8*24*2a74*882a*fbe0efc9e10ae1fc9b169bd060470bf3e39f09f8d83bebecd5216de02b81e35fe7e7b2f2*1*0*8*24*2a74*882a*537886dbabffbb7cac77deb01dc847608</w:t>
            </w:r>
            <w:r w:rsidRPr="00364B71">
              <w:rPr>
                <w:lang w:val="en-PK"/>
              </w:rPr>
              <w:lastRenderedPageBreak/>
              <w:t>94524e6966183b4478a4ef56f0c657375a235a1*1*0*8*24*eda7*5096*40eb30ef1ddd9b77b894ed46abf199b480f1e5614fde510855f92ae7b8026a11f80e4d5f*$/pkzip2$</w:t>
            </w:r>
          </w:p>
        </w:tc>
      </w:tr>
      <w:tr w:rsidR="00364B71" w:rsidRPr="00364B71" w14:paraId="2F302F5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9A30F7" w14:textId="77777777" w:rsidR="00364B71" w:rsidRPr="00364B71" w:rsidRDefault="00364B71" w:rsidP="00364B71">
            <w:pPr>
              <w:rPr>
                <w:lang w:val="en-PK"/>
              </w:rPr>
            </w:pPr>
            <w:r w:rsidRPr="00364B71">
              <w:rPr>
                <w:lang w:val="en-PK"/>
              </w:rPr>
              <w:lastRenderedPageBreak/>
              <w:t>17300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555955" w14:textId="77777777" w:rsidR="00364B71" w:rsidRPr="00364B71" w:rsidRDefault="00364B71" w:rsidP="00364B71">
            <w:pPr>
              <w:rPr>
                <w:lang w:val="en-PK"/>
              </w:rPr>
            </w:pPr>
            <w:r w:rsidRPr="00364B71">
              <w:rPr>
                <w:lang w:val="en-PK"/>
              </w:rPr>
              <w:t>SHA3-224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50F769" w14:textId="77777777" w:rsidR="00364B71" w:rsidRPr="00364B71" w:rsidRDefault="00364B71" w:rsidP="00364B71">
            <w:pPr>
              <w:rPr>
                <w:lang w:val="en-PK"/>
              </w:rPr>
            </w:pPr>
            <w:r w:rsidRPr="00364B71">
              <w:rPr>
                <w:lang w:val="en-PK"/>
              </w:rPr>
              <w:t>412ef78534ba6ab0e9b1607d3e9767a25c1ea9d5e83176b4c2817a6c</w:t>
            </w:r>
          </w:p>
        </w:tc>
      </w:tr>
      <w:tr w:rsidR="00364B71" w:rsidRPr="00364B71" w14:paraId="34C213D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94FF49" w14:textId="77777777" w:rsidR="00364B71" w:rsidRPr="00364B71" w:rsidRDefault="00364B71" w:rsidP="00364B71">
            <w:pPr>
              <w:rPr>
                <w:lang w:val="en-PK"/>
              </w:rPr>
            </w:pPr>
            <w:r w:rsidRPr="00364B71">
              <w:rPr>
                <w:lang w:val="en-PK"/>
              </w:rPr>
              <w:t>17400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1275D2" w14:textId="77777777" w:rsidR="00364B71" w:rsidRPr="00364B71" w:rsidRDefault="00364B71" w:rsidP="00364B71">
            <w:pPr>
              <w:rPr>
                <w:lang w:val="en-PK"/>
              </w:rPr>
            </w:pPr>
            <w:r w:rsidRPr="00364B71">
              <w:rPr>
                <w:lang w:val="en-PK"/>
              </w:rPr>
              <w:t>SHA3-256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3F057B" w14:textId="77777777" w:rsidR="00364B71" w:rsidRPr="00364B71" w:rsidRDefault="00364B71" w:rsidP="00364B71">
            <w:pPr>
              <w:rPr>
                <w:lang w:val="en-PK"/>
              </w:rPr>
            </w:pPr>
            <w:r w:rsidRPr="00364B71">
              <w:rPr>
                <w:lang w:val="en-PK"/>
              </w:rPr>
              <w:t>d60fcf6585da4e17224f58858970f0ed5ab042c3916b76b0b828e62eaf636cbd</w:t>
            </w:r>
          </w:p>
        </w:tc>
      </w:tr>
      <w:tr w:rsidR="00364B71" w:rsidRPr="00364B71" w14:paraId="57101F0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7F852F" w14:textId="77777777" w:rsidR="00364B71" w:rsidRPr="00364B71" w:rsidRDefault="00364B71" w:rsidP="00364B71">
            <w:pPr>
              <w:rPr>
                <w:lang w:val="en-PK"/>
              </w:rPr>
            </w:pPr>
            <w:r w:rsidRPr="00364B71">
              <w:rPr>
                <w:lang w:val="en-PK"/>
              </w:rPr>
              <w:t>17500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251564" w14:textId="77777777" w:rsidR="00364B71" w:rsidRPr="00364B71" w:rsidRDefault="00364B71" w:rsidP="00364B71">
            <w:pPr>
              <w:rPr>
                <w:lang w:val="en-PK"/>
              </w:rPr>
            </w:pPr>
            <w:r w:rsidRPr="00364B71">
              <w:rPr>
                <w:lang w:val="en-PK"/>
              </w:rPr>
              <w:t>SHA3-384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B29BCE" w14:textId="77777777" w:rsidR="00364B71" w:rsidRPr="00364B71" w:rsidRDefault="00364B71" w:rsidP="00364B71">
            <w:pPr>
              <w:rPr>
                <w:lang w:val="en-PK"/>
              </w:rPr>
            </w:pPr>
            <w:r w:rsidRPr="00364B71">
              <w:rPr>
                <w:lang w:val="en-PK"/>
              </w:rPr>
              <w:t>983ba28532cc6320d04f20fa485bcedb38bddb666eca5f1e5aa279ff1c6244fe5f83cf4bbf05b95ff378dd2353617221</w:t>
            </w:r>
          </w:p>
        </w:tc>
      </w:tr>
      <w:tr w:rsidR="00364B71" w:rsidRPr="00364B71" w14:paraId="3FA7A91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84212C" w14:textId="77777777" w:rsidR="00364B71" w:rsidRPr="00364B71" w:rsidRDefault="00364B71" w:rsidP="00364B71">
            <w:pPr>
              <w:rPr>
                <w:lang w:val="en-PK"/>
              </w:rPr>
            </w:pPr>
            <w:r w:rsidRPr="00364B71">
              <w:rPr>
                <w:lang w:val="en-PK"/>
              </w:rPr>
              <w:t>176</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F95A99" w14:textId="77777777" w:rsidR="00364B71" w:rsidRPr="00364B71" w:rsidRDefault="00364B71" w:rsidP="00364B71">
            <w:pPr>
              <w:rPr>
                <w:lang w:val="en-PK"/>
              </w:rPr>
            </w:pPr>
            <w:r w:rsidRPr="00364B71">
              <w:rPr>
                <w:lang w:val="en-PK"/>
              </w:rPr>
              <w:lastRenderedPageBreak/>
              <w:t>SHA3-512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15493F" w14:textId="77777777" w:rsidR="00364B71" w:rsidRPr="00364B71" w:rsidRDefault="00364B71" w:rsidP="00364B71">
            <w:pPr>
              <w:rPr>
                <w:lang w:val="en-PK"/>
              </w:rPr>
            </w:pPr>
            <w:r w:rsidRPr="00364B71">
              <w:rPr>
                <w:lang w:val="en-PK"/>
              </w:rPr>
              <w:t>7c2dc1d743735d4e069f3bda85b1b7e9172033dfdd8cd599ca094ef8570f3930c3f2c0b7afc8d6152ce4eaad6057a2ff22e71934b3a3dd0fb55a7fc84a53144e</w:t>
            </w:r>
          </w:p>
        </w:tc>
      </w:tr>
      <w:tr w:rsidR="00364B71" w:rsidRPr="00364B71" w14:paraId="04F6A12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0DA6FA" w14:textId="77777777" w:rsidR="00364B71" w:rsidRPr="00364B71" w:rsidRDefault="00364B71" w:rsidP="00364B71">
            <w:pPr>
              <w:rPr>
                <w:lang w:val="en-PK"/>
              </w:rPr>
            </w:pPr>
            <w:r w:rsidRPr="00364B71">
              <w:rPr>
                <w:lang w:val="en-PK"/>
              </w:rPr>
              <w:t>17700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CB8856" w14:textId="77777777" w:rsidR="00364B71" w:rsidRPr="00364B71" w:rsidRDefault="00364B71" w:rsidP="00364B71">
            <w:pPr>
              <w:rPr>
                <w:lang w:val="en-PK"/>
              </w:rPr>
            </w:pPr>
            <w:r w:rsidRPr="00364B71">
              <w:rPr>
                <w:lang w:val="en-PK"/>
              </w:rPr>
              <w:t>Keccak-224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39F19A" w14:textId="77777777" w:rsidR="00364B71" w:rsidRPr="00364B71" w:rsidRDefault="00364B71" w:rsidP="00364B71">
            <w:pPr>
              <w:rPr>
                <w:lang w:val="en-PK"/>
              </w:rPr>
            </w:pPr>
            <w:r w:rsidRPr="00364B71">
              <w:rPr>
                <w:lang w:val="en-PK"/>
              </w:rPr>
              <w:t>e1dfad9bafeae6ef15f5bbb16cf4c26f09f5f1e7870581962fc84636</w:t>
            </w:r>
          </w:p>
        </w:tc>
      </w:tr>
      <w:tr w:rsidR="00364B71" w:rsidRPr="00364B71" w14:paraId="339078E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91008E" w14:textId="77777777" w:rsidR="00364B71" w:rsidRPr="00364B71" w:rsidRDefault="00364B71" w:rsidP="00364B71">
            <w:pPr>
              <w:rPr>
                <w:lang w:val="en-PK"/>
              </w:rPr>
            </w:pPr>
            <w:r w:rsidRPr="00364B71">
              <w:rPr>
                <w:lang w:val="en-PK"/>
              </w:rPr>
              <w:t>17800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CF0195" w14:textId="77777777" w:rsidR="00364B71" w:rsidRPr="00364B71" w:rsidRDefault="00364B71" w:rsidP="00364B71">
            <w:pPr>
              <w:rPr>
                <w:lang w:val="en-PK"/>
              </w:rPr>
            </w:pPr>
            <w:r w:rsidRPr="00364B71">
              <w:rPr>
                <w:lang w:val="en-PK"/>
              </w:rPr>
              <w:t>Keccak-256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7C7B3C" w14:textId="77777777" w:rsidR="00364B71" w:rsidRPr="00364B71" w:rsidRDefault="00364B71" w:rsidP="00364B71">
            <w:pPr>
              <w:rPr>
                <w:lang w:val="en-PK"/>
              </w:rPr>
            </w:pPr>
            <w:r w:rsidRPr="00364B71">
              <w:rPr>
                <w:lang w:val="en-PK"/>
              </w:rPr>
              <w:t>203f88777f18bb4ee1226627b547808f38d90d3e106262b5de9ca943b57137b6</w:t>
            </w:r>
          </w:p>
        </w:tc>
      </w:tr>
      <w:tr w:rsidR="00364B71" w:rsidRPr="00364B71" w14:paraId="1063DA4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7BE48E" w14:textId="77777777" w:rsidR="00364B71" w:rsidRPr="00364B71" w:rsidRDefault="00364B71" w:rsidP="00364B71">
            <w:pPr>
              <w:rPr>
                <w:lang w:val="en-PK"/>
              </w:rPr>
            </w:pPr>
            <w:r w:rsidRPr="00364B71">
              <w:rPr>
                <w:lang w:val="en-PK"/>
              </w:rPr>
              <w:t>17900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FBE7DD" w14:textId="77777777" w:rsidR="00364B71" w:rsidRPr="00364B71" w:rsidRDefault="00364B71" w:rsidP="00364B71">
            <w:pPr>
              <w:rPr>
                <w:lang w:val="en-PK"/>
              </w:rPr>
            </w:pPr>
            <w:r w:rsidRPr="00364B71">
              <w:rPr>
                <w:lang w:val="en-PK"/>
              </w:rPr>
              <w:t>Keccak-384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1FADFAE" w14:textId="77777777" w:rsidR="00364B71" w:rsidRPr="00364B71" w:rsidRDefault="00364B71" w:rsidP="00364B71">
            <w:pPr>
              <w:rPr>
                <w:lang w:val="en-PK"/>
              </w:rPr>
            </w:pPr>
            <w:r w:rsidRPr="00364B71">
              <w:rPr>
                <w:lang w:val="en-PK"/>
              </w:rPr>
              <w:t>5804b7ada5806ba79540100e9a7ef493654ff2a21d94d4f2ce4bf69abda5d94bf03701fe9525a15dfdc625bfbd769701</w:t>
            </w:r>
          </w:p>
        </w:tc>
      </w:tr>
      <w:tr w:rsidR="00364B71" w:rsidRPr="00364B71" w14:paraId="2D3CB05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B87A07" w14:textId="77777777" w:rsidR="00364B71" w:rsidRPr="00364B71" w:rsidRDefault="00364B71" w:rsidP="00364B71">
            <w:pPr>
              <w:rPr>
                <w:lang w:val="en-PK"/>
              </w:rPr>
            </w:pPr>
            <w:r w:rsidRPr="00364B71">
              <w:rPr>
                <w:lang w:val="en-PK"/>
              </w:rPr>
              <w:t>180</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2E58E6" w14:textId="77777777" w:rsidR="00364B71" w:rsidRPr="00364B71" w:rsidRDefault="00364B71" w:rsidP="00364B71">
            <w:pPr>
              <w:rPr>
                <w:lang w:val="en-PK"/>
              </w:rPr>
            </w:pPr>
            <w:r w:rsidRPr="00364B71">
              <w:rPr>
                <w:lang w:val="en-PK"/>
              </w:rPr>
              <w:lastRenderedPageBreak/>
              <w:t>Keccak-512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156125" w14:textId="77777777" w:rsidR="00364B71" w:rsidRPr="00364B71" w:rsidRDefault="00364B71" w:rsidP="00364B71">
            <w:pPr>
              <w:rPr>
                <w:lang w:val="en-PK"/>
              </w:rPr>
            </w:pPr>
            <w:r w:rsidRPr="00364B71">
              <w:rPr>
                <w:lang w:val="en-PK"/>
              </w:rPr>
              <w:t>2fbf5c9080f0a704de2e915ba8fdae6ab00bbc026b2c1c8fa07da1239381c6b7f4dfd399bf9652500da723694a4c719587dd0219cb30eabe61210a8ae4dc0b03</w:t>
            </w:r>
          </w:p>
        </w:tc>
      </w:tr>
      <w:tr w:rsidR="00364B71" w:rsidRPr="00364B71" w14:paraId="028A3D0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46DD98" w14:textId="77777777" w:rsidR="00364B71" w:rsidRPr="00364B71" w:rsidRDefault="00364B71" w:rsidP="00364B71">
            <w:pPr>
              <w:rPr>
                <w:lang w:val="en-PK"/>
              </w:rPr>
            </w:pPr>
            <w:r w:rsidRPr="00364B71">
              <w:rPr>
                <w:lang w:val="en-PK"/>
              </w:rPr>
              <w:t>18100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AFC2B9" w14:textId="77777777" w:rsidR="00364B71" w:rsidRPr="00364B71" w:rsidRDefault="00364B71" w:rsidP="00364B71">
            <w:pPr>
              <w:rPr>
                <w:lang w:val="en-PK"/>
              </w:rPr>
            </w:pPr>
            <w:r w:rsidRPr="00364B71">
              <w:rPr>
                <w:lang w:val="en-PK"/>
              </w:rPr>
              <w:t>TOTP (HMAC-SHA1)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CDF705" w14:textId="77777777" w:rsidR="00364B71" w:rsidRPr="00364B71" w:rsidRDefault="00364B71" w:rsidP="00364B71">
            <w:pPr>
              <w:rPr>
                <w:lang w:val="en-PK"/>
              </w:rPr>
            </w:pPr>
            <w:r w:rsidRPr="00364B71">
              <w:rPr>
                <w:lang w:val="en-PK"/>
              </w:rPr>
              <w:t>597056:3600</w:t>
            </w:r>
          </w:p>
        </w:tc>
      </w:tr>
      <w:tr w:rsidR="00364B71" w:rsidRPr="00364B71" w14:paraId="5FDC1EE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550B72" w14:textId="77777777" w:rsidR="00364B71" w:rsidRPr="00364B71" w:rsidRDefault="00364B71" w:rsidP="00364B71">
            <w:pPr>
              <w:rPr>
                <w:lang w:val="en-PK"/>
              </w:rPr>
            </w:pPr>
            <w:r w:rsidRPr="00364B71">
              <w:rPr>
                <w:lang w:val="en-PK"/>
              </w:rPr>
              <w:t>18200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5A4C139" w14:textId="77777777" w:rsidR="00364B71" w:rsidRPr="00364B71" w:rsidRDefault="00364B71" w:rsidP="00364B71">
            <w:pPr>
              <w:rPr>
                <w:lang w:val="en-PK"/>
              </w:rPr>
            </w:pPr>
            <w:r w:rsidRPr="00364B71">
              <w:rPr>
                <w:lang w:val="en-PK"/>
              </w:rPr>
              <w:t>Kerberos 5 AS-REP etype 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958A02" w14:textId="77777777" w:rsidR="00364B71" w:rsidRPr="00364B71" w:rsidRDefault="00364B71" w:rsidP="00364B71">
            <w:pPr>
              <w:rPr>
                <w:lang w:val="en-PK"/>
              </w:rPr>
            </w:pPr>
            <w:r w:rsidRPr="00364B71">
              <w:rPr>
                <w:lang w:val="en-PK"/>
              </w:rPr>
              <w:t>$krb5asrep$23$user@domain.com:3e156ada591263b8aab0965f5aebd837$007497cb51b6c8116d6407a782ea0e1c5402b17db7afa6b05a6d30ed164a9933c754d720e279c6c573679bd27128fe77e5fea1f72334c1193c8ff0b370fadc6368bf2d49bbfdba4c5dccab95e8c8ebfdc75f438a0797dbfb2f8a1a5f4c423f9bfc1fea483342a11bd56a216f4d5158ccc4b224b52894fadfba3957dfe4b6b8f5f9f9fe422811a314768673e0c924340b8ccb84775ce9defaa3baa0910b676ad0036d13032b0dd94e3b13903cc738a7b6d00b0b3c210d1f972a6c7cae9bd3c959acf7565be528fc179118f28c679f6deeee1456f0781eb8154e18e49cb27b64bf74cd7112a0ebae2102ac</w:t>
            </w:r>
          </w:p>
        </w:tc>
      </w:tr>
      <w:tr w:rsidR="00364B71" w:rsidRPr="00364B71" w14:paraId="11AA22E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9A7C41" w14:textId="77777777" w:rsidR="00364B71" w:rsidRPr="00364B71" w:rsidRDefault="00364B71" w:rsidP="00364B71">
            <w:pPr>
              <w:rPr>
                <w:lang w:val="en-PK"/>
              </w:rPr>
            </w:pPr>
            <w:r w:rsidRPr="00364B71">
              <w:rPr>
                <w:lang w:val="en-PK"/>
              </w:rPr>
              <w:t>18300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9D9884" w14:textId="77777777" w:rsidR="00364B71" w:rsidRPr="00364B71" w:rsidRDefault="00364B71" w:rsidP="00364B71">
            <w:pPr>
              <w:rPr>
                <w:lang w:val="en-PK"/>
              </w:rPr>
            </w:pPr>
            <w:r w:rsidRPr="00364B71">
              <w:rPr>
                <w:lang w:val="en-PK"/>
              </w:rPr>
              <w:t>Apple File System (APFS)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F0BDB2" w14:textId="77777777" w:rsidR="00364B71" w:rsidRPr="00364B71" w:rsidRDefault="00364B71" w:rsidP="00364B71">
            <w:pPr>
              <w:rPr>
                <w:lang w:val="en-PK"/>
              </w:rPr>
            </w:pPr>
            <w:r w:rsidRPr="00364B71">
              <w:rPr>
                <w:lang w:val="en-PK"/>
              </w:rPr>
              <w:t>$fvde$2$16$58778104701476542047675521040224$20000$39602e86b7cea4a34f4ff69ff6ed706d68954ee474de1d2a9f6a6f2d24d172001e484c1d4eaa237d</w:t>
            </w:r>
          </w:p>
        </w:tc>
      </w:tr>
      <w:tr w:rsidR="00364B71" w:rsidRPr="00364B71" w14:paraId="7474A80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0A4F43" w14:textId="77777777" w:rsidR="00364B71" w:rsidRPr="00364B71" w:rsidRDefault="00364B71" w:rsidP="00364B71">
            <w:pPr>
              <w:rPr>
                <w:lang w:val="en-PK"/>
              </w:rPr>
            </w:pPr>
            <w:r w:rsidRPr="00364B71">
              <w:rPr>
                <w:lang w:val="en-PK"/>
              </w:rPr>
              <w:t>18</w:t>
            </w:r>
            <w:r w:rsidRPr="00364B71">
              <w:rPr>
                <w:lang w:val="en-PK"/>
              </w:rPr>
              <w:lastRenderedPageBreak/>
              <w:t>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8F9886" w14:textId="77777777" w:rsidR="00364B71" w:rsidRPr="00364B71" w:rsidRDefault="00364B71" w:rsidP="00364B71">
            <w:pPr>
              <w:rPr>
                <w:lang w:val="en-PK"/>
              </w:rPr>
            </w:pPr>
            <w:r w:rsidRPr="00364B71">
              <w:rPr>
                <w:lang w:val="en-PK"/>
              </w:rPr>
              <w:lastRenderedPageBreak/>
              <w:t xml:space="preserve">Open Document </w:t>
            </w:r>
            <w:r w:rsidRPr="00364B71">
              <w:rPr>
                <w:lang w:val="en-PK"/>
              </w:rPr>
              <w:lastRenderedPageBreak/>
              <w:t>Format (ODF) 1.2 (SHA-256,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DB4F0E" w14:textId="77777777" w:rsidR="00364B71" w:rsidRPr="00364B71" w:rsidRDefault="00364B71" w:rsidP="00364B71">
            <w:pPr>
              <w:rPr>
                <w:lang w:val="en-PK"/>
              </w:rPr>
            </w:pPr>
            <w:r w:rsidRPr="00364B71">
              <w:rPr>
                <w:lang w:val="en-PK"/>
              </w:rPr>
              <w:lastRenderedPageBreak/>
              <w:t>$odf$*1*1*100000*32*751854d8b90731ce0579f96bea6f0d4ac2fb2f546b31f1b6af9a5f66952a0bf4*16*2185a966155baa9e2fb597298febecbc*16*c18eaae34bcbbe9119be017fe5f8b52d*0*051e0f1ce0e866f2b771029e03a6c7119aad132af54c4e458</w:t>
            </w:r>
            <w:r w:rsidRPr="00364B71">
              <w:rPr>
                <w:lang w:val="en-PK"/>
              </w:rPr>
              <w:lastRenderedPageBreak/>
              <w:t>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</w:t>
            </w:r>
          </w:p>
        </w:tc>
      </w:tr>
      <w:tr w:rsidR="00364B71" w:rsidRPr="00364B71" w14:paraId="2496824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5EC326" w14:textId="77777777" w:rsidR="00364B71" w:rsidRPr="00364B71" w:rsidRDefault="00364B71" w:rsidP="00364B71">
            <w:pPr>
              <w:rPr>
                <w:lang w:val="en-PK"/>
              </w:rPr>
            </w:pPr>
            <w:r w:rsidRPr="00364B71">
              <w:rPr>
                <w:lang w:val="en-PK"/>
              </w:rPr>
              <w:lastRenderedPageBreak/>
              <w:t>185</w:t>
            </w:r>
            <w:r w:rsidRPr="00364B71">
              <w:rPr>
                <w:lang w:val="en-PK"/>
              </w:rPr>
              <w:lastRenderedPageBreak/>
              <w:t>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71620B" w14:textId="77777777" w:rsidR="00364B71" w:rsidRPr="00364B71" w:rsidRDefault="00364B71" w:rsidP="00364B71">
            <w:pPr>
              <w:rPr>
                <w:lang w:val="en-PK"/>
              </w:rPr>
            </w:pPr>
            <w:r w:rsidRPr="00364B71">
              <w:rPr>
                <w:lang w:val="en-PK"/>
              </w:rPr>
              <w:lastRenderedPageBreak/>
              <w:t>sha1(md5(md5($pass)))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CB26A5" w14:textId="77777777" w:rsidR="00364B71" w:rsidRPr="00364B71" w:rsidRDefault="00364B71" w:rsidP="00364B71">
            <w:pPr>
              <w:rPr>
                <w:lang w:val="en-PK"/>
              </w:rPr>
            </w:pPr>
            <w:r w:rsidRPr="00364B71">
              <w:rPr>
                <w:lang w:val="en-PK"/>
              </w:rPr>
              <w:t>888a2ffcb3854fba0321110c5d0d434ad1aa2880</w:t>
            </w:r>
          </w:p>
        </w:tc>
      </w:tr>
      <w:tr w:rsidR="00364B71" w:rsidRPr="00364B71" w14:paraId="1D6B095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118F47" w14:textId="77777777" w:rsidR="00364B71" w:rsidRPr="00364B71" w:rsidRDefault="00364B71" w:rsidP="00364B71">
            <w:pPr>
              <w:rPr>
                <w:lang w:val="en-PK"/>
              </w:rPr>
            </w:pPr>
            <w:r w:rsidRPr="00364B71">
              <w:rPr>
                <w:lang w:val="en-PK"/>
              </w:rPr>
              <w:t>18600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B25F52" w14:textId="77777777" w:rsidR="00364B71" w:rsidRPr="00364B71" w:rsidRDefault="00364B71" w:rsidP="00364B71">
            <w:pPr>
              <w:rPr>
                <w:lang w:val="en-PK"/>
              </w:rPr>
            </w:pPr>
            <w:r w:rsidRPr="00364B71">
              <w:rPr>
                <w:lang w:val="en-PK"/>
              </w:rPr>
              <w:t>Open Document Format (ODF) 1.1 (SHA-1, Blowfish)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FFC667" w14:textId="77777777" w:rsidR="00364B71" w:rsidRPr="00364B71" w:rsidRDefault="00364B71" w:rsidP="00364B71">
            <w:pPr>
              <w:rPr>
                <w:lang w:val="en-PK"/>
              </w:rPr>
            </w:pPr>
            <w:r w:rsidRPr="00364B71">
              <w:rPr>
                <w:lang w:val="en-PK"/>
              </w:rPr>
              <w:t>$odf$*0*0*1024*16*bff753835f4ea15644b8a2f8e4b5be3d147b9576*8*ee371da34333b69d*16*a902eff54a4d782a26a899a31f97bef4*0*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</w:t>
            </w:r>
            <w:r w:rsidRPr="00364B71">
              <w:rPr>
                <w:lang w:val="en-PK"/>
              </w:rPr>
              <w:lastRenderedPageBreak/>
              <w:t>214d0b2c3901c5a46f5b20fddfdf9f71a7dfd75b9928778a3f65e1832dff22be973c2b259744d500a3027c2a2e08972eaaad4c5c4ec871</w:t>
            </w:r>
          </w:p>
        </w:tc>
      </w:tr>
      <w:tr w:rsidR="00364B71" w:rsidRPr="00364B71" w14:paraId="2234446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519FED" w14:textId="77777777" w:rsidR="00364B71" w:rsidRPr="00364B71" w:rsidRDefault="00364B71" w:rsidP="00364B71">
            <w:pPr>
              <w:rPr>
                <w:lang w:val="en-PK"/>
              </w:rPr>
            </w:pPr>
            <w:r w:rsidRPr="00364B71">
              <w:rPr>
                <w:lang w:val="en-PK"/>
              </w:rPr>
              <w:lastRenderedPageBreak/>
              <w:t>18700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711AB9" w14:textId="77777777" w:rsidR="00364B71" w:rsidRPr="00364B71" w:rsidRDefault="00364B71" w:rsidP="00364B71">
            <w:pPr>
              <w:rPr>
                <w:lang w:val="en-PK"/>
              </w:rPr>
            </w:pPr>
            <w:r w:rsidRPr="00364B71">
              <w:rPr>
                <w:lang w:val="en-PK"/>
              </w:rPr>
              <w:t>Java Object hashCode()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1AD397" w14:textId="77777777" w:rsidR="00364B71" w:rsidRPr="00364B71" w:rsidRDefault="00364B71" w:rsidP="00364B71">
            <w:pPr>
              <w:rPr>
                <w:lang w:val="en-PK"/>
              </w:rPr>
            </w:pPr>
            <w:r w:rsidRPr="00364B71">
              <w:rPr>
                <w:lang w:val="en-PK"/>
              </w:rPr>
              <w:t>29937c08</w:t>
            </w:r>
          </w:p>
        </w:tc>
      </w:tr>
      <w:tr w:rsidR="00364B71" w:rsidRPr="00364B71" w14:paraId="4297F2D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305F75" w14:textId="77777777" w:rsidR="00364B71" w:rsidRPr="00364B71" w:rsidRDefault="00364B71" w:rsidP="00364B71">
            <w:pPr>
              <w:rPr>
                <w:lang w:val="en-PK"/>
              </w:rPr>
            </w:pPr>
            <w:r w:rsidRPr="00364B71">
              <w:rPr>
                <w:lang w:val="en-PK"/>
              </w:rPr>
              <w:t>18800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CAEF02" w14:textId="77777777" w:rsidR="00364B71" w:rsidRPr="00364B71" w:rsidRDefault="00364B71" w:rsidP="00364B71">
            <w:pPr>
              <w:rPr>
                <w:lang w:val="en-PK"/>
              </w:rPr>
            </w:pPr>
            <w:r w:rsidRPr="00364B71">
              <w:rPr>
                <w:lang w:val="en-PK"/>
              </w:rPr>
              <w:t>Blockchain, My Wallet, Second Password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04001F5" w14:textId="77777777" w:rsidR="00364B71" w:rsidRPr="00364B71" w:rsidRDefault="00364B71" w:rsidP="00364B71">
            <w:pPr>
              <w:rPr>
                <w:lang w:val="en-PK"/>
              </w:rPr>
            </w:pPr>
            <w:r w:rsidRPr="00364B71">
              <w:rPr>
                <w:lang w:val="en-PK"/>
              </w:rPr>
              <w:t>YnM6WYERjJfhxwepT7zV6odWoEUz1X4esYQb4bQ3KZ7bbZAyOTc1MDM3OTc1NjMyODA0ECcAAD3vFoc=</w:t>
            </w:r>
          </w:p>
        </w:tc>
      </w:tr>
      <w:tr w:rsidR="00364B71" w:rsidRPr="00364B71" w14:paraId="4227C1C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A4CE079" w14:textId="77777777" w:rsidR="00364B71" w:rsidRPr="00364B71" w:rsidRDefault="00364B71" w:rsidP="00364B71">
            <w:pPr>
              <w:rPr>
                <w:lang w:val="en-PK"/>
              </w:rPr>
            </w:pPr>
            <w:r w:rsidRPr="00364B71">
              <w:rPr>
                <w:lang w:val="en-PK"/>
              </w:rPr>
              <w:t>18900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4C7A24" w14:textId="77777777" w:rsidR="00364B71" w:rsidRPr="00364B71" w:rsidRDefault="00364B71" w:rsidP="00364B71">
            <w:pPr>
              <w:rPr>
                <w:lang w:val="en-PK"/>
              </w:rPr>
            </w:pPr>
            <w:r w:rsidRPr="00364B71">
              <w:rPr>
                <w:lang w:val="en-PK"/>
              </w:rPr>
              <w:t>Android Backup</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AF69E67" w14:textId="77777777" w:rsidR="00364B71" w:rsidRPr="00364B71" w:rsidRDefault="00364B71" w:rsidP="00364B71">
            <w:pPr>
              <w:rPr>
                <w:lang w:val="en-PK"/>
              </w:rPr>
            </w:pPr>
            <w:r w:rsidRPr="00364B71">
              <w:rPr>
                <w:lang w:val="en-PK"/>
              </w:rPr>
              <w:t>$ab$5*0*10000*b8900e4885ff9cad8f01ee1957a43bd633fea12491440514ae27aa83f2f5c006ec7e7fa0bce040add619919b4eb60608304b7d571a2ed87fd58c9ad6bc5fcf4c*7d254d93e16be9312fb1ccbfc6265c40cb0c5eab7b605a95a116e2383fb1cf12b688223f96221dcd2bf5410d4ca6f90e0789ee00157fa91658b42665d6b6844c*fc9f6be604d1c59ac32664ec2c5b9b30*00c4972149af3adcc235899e9d20611ea6e8de2212afcb9fcfefde7e35b691c2d0994eb47e4f9a260526ba47f4caea71af9c7fadcd5685d50126276f6acdd59966528b13ccc26036a0eaba2f2451aa64b05766d0edd03c988dcf87e2a9eec52d</w:t>
            </w:r>
          </w:p>
        </w:tc>
      </w:tr>
      <w:tr w:rsidR="00364B71" w:rsidRPr="00364B71" w14:paraId="38ADBDB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A4148B5" w14:textId="77777777" w:rsidR="00364B71" w:rsidRPr="00364B71" w:rsidRDefault="00364B71" w:rsidP="00364B71">
            <w:pPr>
              <w:rPr>
                <w:lang w:val="en-PK"/>
              </w:rPr>
            </w:pPr>
            <w:r w:rsidRPr="00364B71">
              <w:rPr>
                <w:lang w:val="en-PK"/>
              </w:rPr>
              <w:lastRenderedPageBreak/>
              <w:t>19000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58F0CB1" w14:textId="77777777" w:rsidR="00364B71" w:rsidRPr="00364B71" w:rsidRDefault="00364B71" w:rsidP="00364B71">
            <w:pPr>
              <w:rPr>
                <w:lang w:val="en-PK"/>
              </w:rPr>
            </w:pPr>
            <w:r w:rsidRPr="00364B71">
              <w:rPr>
                <w:lang w:val="en-PK"/>
              </w:rPr>
              <w:t>QNX /etc/shadow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BE699F9" w14:textId="77777777" w:rsidR="00364B71" w:rsidRPr="00364B71" w:rsidRDefault="00364B71" w:rsidP="00364B71">
            <w:pPr>
              <w:rPr>
                <w:lang w:val="en-PK"/>
              </w:rPr>
            </w:pPr>
            <w:r w:rsidRPr="00364B71">
              <w:rPr>
                <w:lang w:val="en-PK"/>
              </w:rPr>
              <w:t>@m@75f6f129f9c9e77b6b1b78f791ed764a@8741857532330050</w:t>
            </w:r>
          </w:p>
        </w:tc>
      </w:tr>
      <w:tr w:rsidR="00364B71" w:rsidRPr="00364B71" w14:paraId="727364F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543AFE" w14:textId="77777777" w:rsidR="00364B71" w:rsidRPr="00364B71" w:rsidRDefault="00364B71" w:rsidP="00364B71">
            <w:pPr>
              <w:rPr>
                <w:lang w:val="en-PK"/>
              </w:rPr>
            </w:pPr>
            <w:r w:rsidRPr="00364B71">
              <w:rPr>
                <w:lang w:val="en-PK"/>
              </w:rPr>
              <w:t>19100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682BD7" w14:textId="77777777" w:rsidR="00364B71" w:rsidRPr="00364B71" w:rsidRDefault="00364B71" w:rsidP="00364B71">
            <w:pPr>
              <w:rPr>
                <w:lang w:val="en-PK"/>
              </w:rPr>
            </w:pPr>
            <w:r w:rsidRPr="00364B71">
              <w:rPr>
                <w:lang w:val="en-PK"/>
              </w:rPr>
              <w:t>QNX /etc/shadow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66C3D4" w14:textId="77777777" w:rsidR="00364B71" w:rsidRPr="00364B71" w:rsidRDefault="00364B71" w:rsidP="00364B71">
            <w:pPr>
              <w:rPr>
                <w:lang w:val="en-PK"/>
              </w:rPr>
            </w:pPr>
            <w:r w:rsidRPr="00364B71">
              <w:rPr>
                <w:lang w:val="en-PK"/>
              </w:rPr>
              <w:t>@s@0b365cab7e17ee1e7e1a90078501cc1aa85888d6da34e2f5b04f5c614b882a93@5498317092471604</w:t>
            </w:r>
          </w:p>
        </w:tc>
      </w:tr>
      <w:tr w:rsidR="00364B71" w:rsidRPr="00364B71" w14:paraId="50CBC35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FF66154" w14:textId="77777777" w:rsidR="00364B71" w:rsidRPr="00364B71" w:rsidRDefault="00364B71" w:rsidP="00364B71">
            <w:pPr>
              <w:rPr>
                <w:lang w:val="en-PK"/>
              </w:rPr>
            </w:pPr>
            <w:r w:rsidRPr="00364B71">
              <w:rPr>
                <w:lang w:val="en-PK"/>
              </w:rPr>
              <w:t>19200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A00B380" w14:textId="77777777" w:rsidR="00364B71" w:rsidRPr="00364B71" w:rsidRDefault="00364B71" w:rsidP="00364B71">
            <w:pPr>
              <w:rPr>
                <w:lang w:val="en-PK"/>
              </w:rPr>
            </w:pPr>
            <w:r w:rsidRPr="00364B71">
              <w:rPr>
                <w:lang w:val="en-PK"/>
              </w:rPr>
              <w:t>QNX /etc/shadow (SHA512)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F30320" w14:textId="77777777" w:rsidR="00364B71" w:rsidRPr="00364B71" w:rsidRDefault="00364B71" w:rsidP="00364B71">
            <w:pPr>
              <w:rPr>
                <w:lang w:val="en-PK"/>
              </w:rPr>
            </w:pPr>
            <w:r w:rsidRPr="00364B71">
              <w:rPr>
                <w:lang w:val="en-PK"/>
              </w:rPr>
              <w:t>@S@715df9e94c097805dd1e13c6a40f331d02ce589765a2100ec7435e76b978d5efc364ce10870780622cee003c9951bd92ec1020c924b124cfff7e0fa1f73e3672@2257314490293159</w:t>
            </w:r>
          </w:p>
        </w:tc>
      </w:tr>
      <w:tr w:rsidR="00364B71" w:rsidRPr="00364B71" w14:paraId="63AA72C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126701" w14:textId="77777777" w:rsidR="00364B71" w:rsidRPr="00364B71" w:rsidRDefault="00364B71" w:rsidP="00364B71">
            <w:pPr>
              <w:rPr>
                <w:lang w:val="en-PK"/>
              </w:rPr>
            </w:pPr>
            <w:r w:rsidRPr="00364B71">
              <w:rPr>
                <w:lang w:val="en-PK"/>
              </w:rPr>
              <w:t>19300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066F40" w14:textId="77777777" w:rsidR="00364B71" w:rsidRPr="00364B71" w:rsidRDefault="00364B71" w:rsidP="00364B71">
            <w:pPr>
              <w:rPr>
                <w:lang w:val="en-PK"/>
              </w:rPr>
            </w:pPr>
            <w:r w:rsidRPr="00364B71">
              <w:rPr>
                <w:lang w:val="en-PK"/>
              </w:rPr>
              <w:t>sha1($salt1.$pass.$salt2)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E6B495" w14:textId="77777777" w:rsidR="00364B71" w:rsidRPr="00364B71" w:rsidRDefault="00364B71" w:rsidP="00364B71">
            <w:pPr>
              <w:rPr>
                <w:lang w:val="en-PK"/>
              </w:rPr>
            </w:pPr>
            <w:r w:rsidRPr="00364B71">
              <w:rPr>
                <w:lang w:val="en-PK"/>
              </w:rPr>
              <w:t>630d2e918ab98e5fad9c61c0e4697654c4c16d73:18463812876898603420835420139870031762867:4449516425193605979760642927684590668549584534278112685644182848763890902699756869283142014018311837025441092624864168514500447147373198033271040848851687108629922695275682773136540885737874252666804716579965812709728589952868736177317883550827482248620334</w:t>
            </w:r>
          </w:p>
        </w:tc>
      </w:tr>
      <w:tr w:rsidR="00364B71" w:rsidRPr="00364B71" w14:paraId="54F248A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02DE91" w14:textId="77777777" w:rsidR="00364B71" w:rsidRPr="00364B71" w:rsidRDefault="00364B71" w:rsidP="00364B71">
            <w:pPr>
              <w:rPr>
                <w:lang w:val="en-PK"/>
              </w:rPr>
            </w:pPr>
            <w:r w:rsidRPr="00364B71">
              <w:rPr>
                <w:lang w:val="en-PK"/>
              </w:rPr>
              <w:lastRenderedPageBreak/>
              <w:t>19500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212E14" w14:textId="77777777" w:rsidR="00364B71" w:rsidRPr="00364B71" w:rsidRDefault="00364B71" w:rsidP="00364B71">
            <w:pPr>
              <w:rPr>
                <w:lang w:val="en-PK"/>
              </w:rPr>
            </w:pPr>
            <w:r w:rsidRPr="00364B71">
              <w:rPr>
                <w:lang w:val="en-PK"/>
              </w:rPr>
              <w:t>Ruby on Rails Restful-Authentication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F18118" w14:textId="77777777" w:rsidR="00364B71" w:rsidRPr="00364B71" w:rsidRDefault="00364B71" w:rsidP="00364B71">
            <w:pPr>
              <w:rPr>
                <w:lang w:val="en-PK"/>
              </w:rPr>
            </w:pPr>
            <w:r w:rsidRPr="00364B71">
              <w:rPr>
                <w:lang w:val="en-PK"/>
              </w:rPr>
              <w:t>d7d5ea3e09391da412b653ae6c8d7431ec273ea2:238769868762:8962783556527653675</w:t>
            </w:r>
          </w:p>
        </w:tc>
      </w:tr>
      <w:tr w:rsidR="00364B71" w:rsidRPr="00364B71" w14:paraId="37BF457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DA7E84" w14:textId="77777777" w:rsidR="00364B71" w:rsidRPr="00364B71" w:rsidRDefault="00364B71" w:rsidP="00364B71">
            <w:pPr>
              <w:rPr>
                <w:lang w:val="en-PK"/>
              </w:rPr>
            </w:pPr>
            <w:r w:rsidRPr="00364B71">
              <w:rPr>
                <w:lang w:val="en-PK"/>
              </w:rPr>
              <w:t>19600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348935" w14:textId="77777777" w:rsidR="00364B71" w:rsidRPr="00364B71" w:rsidRDefault="00364B71" w:rsidP="00364B71">
            <w:pPr>
              <w:rPr>
                <w:lang w:val="en-PK"/>
              </w:rPr>
            </w:pPr>
            <w:r w:rsidRPr="00364B71">
              <w:rPr>
                <w:lang w:val="en-PK"/>
              </w:rPr>
              <w:t>Kerberos 5 TGS-REP etype 17 (AES128-CTS-HMAC-SHA1-96)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80AED0" w14:textId="77777777" w:rsidR="00364B71" w:rsidRPr="00364B71" w:rsidRDefault="00364B71" w:rsidP="00364B71">
            <w:pPr>
              <w:rPr>
                <w:lang w:val="en-PK"/>
              </w:rPr>
            </w:pPr>
            <w:r w:rsidRPr="00364B71">
              <w:rPr>
                <w:lang w:val="en-PK"/>
              </w:rPr>
              <w:t>$krb5tgs$17$user$realm$ae8434177efd09be5bc2eff8$90b4ce5b266821adc26c64f71958a475cf9348fce65096190be04f8430c4e0d554c86dd7ad29c275f9e8f15d2dab4565a3d6e21e449dc2f88e52ea0402c7170ba74f4af037c5d7f8db6d53018a564ab590fc23aa1134788bcc4a55f69ec13c0a083291a96b41bffb978f5a160b7edc828382d11aacd89b5a1bfa710b0e591b190bff9062eace4d26187777db358e70efd26df9c9312dbeef20b1ee0d823d4e71b8f1d00d91ea017459c27c32dc20e451ea6278be63cdd512ce656357c942b95438228e</w:t>
            </w:r>
          </w:p>
        </w:tc>
      </w:tr>
      <w:tr w:rsidR="00364B71" w:rsidRPr="00364B71" w14:paraId="54EAFA3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D7DEC3" w14:textId="77777777" w:rsidR="00364B71" w:rsidRPr="00364B71" w:rsidRDefault="00364B71" w:rsidP="00364B71">
            <w:pPr>
              <w:rPr>
                <w:lang w:val="en-PK"/>
              </w:rPr>
            </w:pPr>
            <w:r w:rsidRPr="00364B71">
              <w:rPr>
                <w:lang w:val="en-PK"/>
              </w:rPr>
              <w:t>19700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89A918" w14:textId="77777777" w:rsidR="00364B71" w:rsidRPr="00364B71" w:rsidRDefault="00364B71" w:rsidP="00364B71">
            <w:pPr>
              <w:rPr>
                <w:lang w:val="en-PK"/>
              </w:rPr>
            </w:pPr>
            <w:r w:rsidRPr="00364B71">
              <w:rPr>
                <w:lang w:val="en-PK"/>
              </w:rPr>
              <w:t>Kerberos 5 TGS-REP etype 18 (AES256-CTS-HMAC-SHA1-96)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28D7C8" w14:textId="77777777" w:rsidR="00364B71" w:rsidRPr="00364B71" w:rsidRDefault="00364B71" w:rsidP="00364B71">
            <w:pPr>
              <w:rPr>
                <w:lang w:val="en-PK"/>
              </w:rPr>
            </w:pPr>
            <w:r w:rsidRPr="00364B71">
              <w:rPr>
                <w:lang w:val="en-PK"/>
              </w:rPr>
              <w:t>$krb5tgs$18$user$realm$8efd91bb01cc69dd07e46009$7352410d6aafd72c64972a66058b02aa1c28ac580ba41137d5a170467f06f17faf5dfb3f95ecf4fad74821fdc7e63a3195573f45f962f86942cb24255e544ad8d05178d560f683a3f59ce94e82c8e724a3af0160be549b472dd83e6b80733ad349973885e9082617294c6cbbea92349671883eaf068d7f5dcfc0405d97fda27435082b82b24f3be27f06c19354bf32066933312c770424eb6143674756243c1bde78ee3294792dcc49008a1b54f32ec5d5695f899946d42a67ce2fb1c227cb1d2004c0</w:t>
            </w:r>
          </w:p>
        </w:tc>
      </w:tr>
      <w:tr w:rsidR="00364B71" w:rsidRPr="00364B71" w14:paraId="37DD511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8E9CD2" w14:textId="77777777" w:rsidR="00364B71" w:rsidRPr="00364B71" w:rsidRDefault="00364B71" w:rsidP="00364B71">
            <w:pPr>
              <w:rPr>
                <w:lang w:val="en-PK"/>
              </w:rPr>
            </w:pPr>
            <w:r w:rsidRPr="00364B71">
              <w:rPr>
                <w:lang w:val="en-PK"/>
              </w:rPr>
              <w:t>19800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B231A00" w14:textId="77777777" w:rsidR="00364B71" w:rsidRPr="00364B71" w:rsidRDefault="00364B71" w:rsidP="00364B71">
            <w:pPr>
              <w:rPr>
                <w:lang w:val="en-PK"/>
              </w:rPr>
            </w:pPr>
            <w:r w:rsidRPr="00364B71">
              <w:rPr>
                <w:lang w:val="en-PK"/>
              </w:rPr>
              <w:t>Kerberos 5, etype 17, Pre-Auth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A9598C" w14:textId="77777777" w:rsidR="00364B71" w:rsidRPr="00364B71" w:rsidRDefault="00364B71" w:rsidP="00364B71">
            <w:pPr>
              <w:rPr>
                <w:lang w:val="en-PK"/>
              </w:rPr>
            </w:pPr>
            <w:r w:rsidRPr="00364B71">
              <w:rPr>
                <w:lang w:val="en-PK"/>
              </w:rPr>
              <w:t>$krb5pa$17$hashcat$HASHCATDOMAIN.COM$a17776abe5383236c58582f515843e029ecbff43706d177651b7b6cdb2713b17597ddb35b1c9c470c281589fd1d51cca125414d19e40e333</w:t>
            </w:r>
          </w:p>
        </w:tc>
      </w:tr>
      <w:tr w:rsidR="00364B71" w:rsidRPr="00364B71" w14:paraId="3151332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07D85C0" w14:textId="77777777" w:rsidR="00364B71" w:rsidRPr="00364B71" w:rsidRDefault="00364B71" w:rsidP="00364B71">
            <w:pPr>
              <w:rPr>
                <w:lang w:val="en-PK"/>
              </w:rPr>
            </w:pPr>
            <w:r w:rsidRPr="00364B71">
              <w:rPr>
                <w:lang w:val="en-PK"/>
              </w:rPr>
              <w:lastRenderedPageBreak/>
              <w:t>19900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80E3C7" w14:textId="77777777" w:rsidR="00364B71" w:rsidRPr="00364B71" w:rsidRDefault="00364B71" w:rsidP="00364B71">
            <w:pPr>
              <w:rPr>
                <w:lang w:val="en-PK"/>
              </w:rPr>
            </w:pPr>
            <w:r w:rsidRPr="00364B71">
              <w:rPr>
                <w:lang w:val="en-PK"/>
              </w:rPr>
              <w:t>Kerberos 5, etype 18, Pre-Auth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AF18A5" w14:textId="77777777" w:rsidR="00364B71" w:rsidRPr="00364B71" w:rsidRDefault="00364B71" w:rsidP="00364B71">
            <w:pPr>
              <w:rPr>
                <w:lang w:val="en-PK"/>
              </w:rPr>
            </w:pPr>
            <w:r w:rsidRPr="00364B71">
              <w:rPr>
                <w:lang w:val="en-PK"/>
              </w:rPr>
              <w:t>$krb5pa$18$hashcat$HASHCATDOMAIN.COM$96c289009b05181bfd32062962740b1b1ce5f74eb12e0266cde74e81094661addab08c0c1a178882c91a0ed89ae4e0e68d2820b9cce69770</w:t>
            </w:r>
          </w:p>
        </w:tc>
      </w:tr>
      <w:tr w:rsidR="00364B71" w:rsidRPr="00364B71" w14:paraId="317BDC9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2353E1" w14:textId="77777777" w:rsidR="00364B71" w:rsidRPr="00364B71" w:rsidRDefault="00364B71" w:rsidP="00364B71">
            <w:pPr>
              <w:rPr>
                <w:lang w:val="en-PK"/>
              </w:rPr>
            </w:pPr>
            <w:r w:rsidRPr="00364B71">
              <w:rPr>
                <w:lang w:val="en-PK"/>
              </w:rPr>
              <w:t>20011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559EE0" w14:textId="77777777" w:rsidR="00364B71" w:rsidRPr="00364B71" w:rsidRDefault="00364B71" w:rsidP="00364B71">
            <w:pPr>
              <w:rPr>
                <w:lang w:val="en-PK"/>
              </w:rPr>
            </w:pPr>
            <w:r w:rsidRPr="00364B71">
              <w:rPr>
                <w:lang w:val="en-PK"/>
              </w:rPr>
              <w:t>DiskCryptor SHA512 + XTS 512 bit (AES)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BCE3CB" w14:textId="77777777" w:rsidR="00364B71" w:rsidRPr="00364B71" w:rsidRDefault="00364B71" w:rsidP="00364B71">
            <w:pPr>
              <w:rPr>
                <w:lang w:val="en-PK"/>
              </w:rPr>
            </w:pPr>
            <w:hyperlink r:id="rId82" w:tooltip="https://hashcat.net/misc/example_hashes/dc/hashcat_aes.dc" w:history="1">
              <w:r w:rsidRPr="00364B71">
                <w:rPr>
                  <w:rStyle w:val="Hyperlink"/>
                  <w:lang w:val="en-PK"/>
                </w:rPr>
                <w:t>https://hashcat.net/misc/example_hashes/dc/hashcat_aes.dc</w:t>
              </w:r>
            </w:hyperlink>
          </w:p>
        </w:tc>
      </w:tr>
      <w:tr w:rsidR="00364B71" w:rsidRPr="00364B71" w14:paraId="4B40D9B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CA00F0" w14:textId="77777777" w:rsidR="00364B71" w:rsidRPr="00364B71" w:rsidRDefault="00364B71" w:rsidP="00364B71">
            <w:pPr>
              <w:rPr>
                <w:lang w:val="en-PK"/>
              </w:rPr>
            </w:pPr>
            <w:r w:rsidRPr="00364B71">
              <w:rPr>
                <w:lang w:val="en-PK"/>
              </w:rPr>
              <w:t>20011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B92FBF7" w14:textId="77777777" w:rsidR="00364B71" w:rsidRPr="00364B71" w:rsidRDefault="00364B71" w:rsidP="00364B71">
            <w:pPr>
              <w:rPr>
                <w:lang w:val="en-PK"/>
              </w:rPr>
            </w:pPr>
            <w:r w:rsidRPr="00364B71">
              <w:rPr>
                <w:lang w:val="en-PK"/>
              </w:rPr>
              <w:t>DiskCryptor SHA512 + XTS 512 bit (Twofish)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0D8E11C" w14:textId="77777777" w:rsidR="00364B71" w:rsidRPr="00364B71" w:rsidRDefault="00364B71" w:rsidP="00364B71">
            <w:pPr>
              <w:rPr>
                <w:lang w:val="en-PK"/>
              </w:rPr>
            </w:pPr>
            <w:hyperlink r:id="rId83" w:tooltip="https://hashcat.net/misc/example_hashes/dc/hashcat_twofish.dc" w:history="1">
              <w:r w:rsidRPr="00364B71">
                <w:rPr>
                  <w:rStyle w:val="Hyperlink"/>
                  <w:lang w:val="en-PK"/>
                </w:rPr>
                <w:t>https://hashcat.net/misc/example_hashes/dc/hashcat_twofish.dc</w:t>
              </w:r>
            </w:hyperlink>
          </w:p>
        </w:tc>
      </w:tr>
      <w:tr w:rsidR="00364B71" w:rsidRPr="00364B71" w14:paraId="57ACDAD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1ED4D13" w14:textId="77777777" w:rsidR="00364B71" w:rsidRPr="00364B71" w:rsidRDefault="00364B71" w:rsidP="00364B71">
            <w:pPr>
              <w:rPr>
                <w:lang w:val="en-PK"/>
              </w:rPr>
            </w:pPr>
            <w:r w:rsidRPr="00364B71">
              <w:rPr>
                <w:lang w:val="en-PK"/>
              </w:rPr>
              <w:t>20011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B29496" w14:textId="77777777" w:rsidR="00364B71" w:rsidRPr="00364B71" w:rsidRDefault="00364B71" w:rsidP="00364B71">
            <w:pPr>
              <w:rPr>
                <w:lang w:val="en-PK"/>
              </w:rPr>
            </w:pPr>
            <w:r w:rsidRPr="00364B71">
              <w:rPr>
                <w:lang w:val="en-PK"/>
              </w:rPr>
              <w:t>DiskCryptor SHA512 + XTS 512 bit (Serpent)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FB31A7" w14:textId="77777777" w:rsidR="00364B71" w:rsidRPr="00364B71" w:rsidRDefault="00364B71" w:rsidP="00364B71">
            <w:pPr>
              <w:rPr>
                <w:lang w:val="en-PK"/>
              </w:rPr>
            </w:pPr>
            <w:hyperlink r:id="rId84" w:tooltip="https://hashcat.net/misc/example_hashes/dc/hashcat_serpent.dc" w:history="1">
              <w:r w:rsidRPr="00364B71">
                <w:rPr>
                  <w:rStyle w:val="Hyperlink"/>
                  <w:lang w:val="en-PK"/>
                </w:rPr>
                <w:t>https://hashcat.net/misc/example_hashes/dc/hashcat_serpent.dc</w:t>
              </w:r>
            </w:hyperlink>
          </w:p>
        </w:tc>
      </w:tr>
      <w:tr w:rsidR="00364B71" w:rsidRPr="00364B71" w14:paraId="797A3E1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5437A9" w14:textId="77777777" w:rsidR="00364B71" w:rsidRPr="00364B71" w:rsidRDefault="00364B71" w:rsidP="00364B71">
            <w:pPr>
              <w:rPr>
                <w:lang w:val="en-PK"/>
              </w:rPr>
            </w:pPr>
            <w:r w:rsidRPr="00364B71">
              <w:rPr>
                <w:lang w:val="en-PK"/>
              </w:rPr>
              <w:lastRenderedPageBreak/>
              <w:t>20012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2E801CC" w14:textId="77777777" w:rsidR="00364B71" w:rsidRPr="00364B71" w:rsidRDefault="00364B71" w:rsidP="00364B71">
            <w:pPr>
              <w:rPr>
                <w:lang w:val="en-PK"/>
              </w:rPr>
            </w:pPr>
            <w:r w:rsidRPr="00364B71">
              <w:rPr>
                <w:lang w:val="en-PK"/>
              </w:rPr>
              <w:t>DiskCryptor SHA512 + XTS 1024 bit (AES-Twofish)</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99B9D0" w14:textId="77777777" w:rsidR="00364B71" w:rsidRPr="00364B71" w:rsidRDefault="00364B71" w:rsidP="00364B71">
            <w:pPr>
              <w:rPr>
                <w:lang w:val="en-PK"/>
              </w:rPr>
            </w:pPr>
            <w:hyperlink r:id="rId85" w:tooltip="https://hashcat.net/misc/example_hashes/dc/hashcat_aes_twofish.dc" w:history="1">
              <w:r w:rsidRPr="00364B71">
                <w:rPr>
                  <w:rStyle w:val="Hyperlink"/>
                  <w:lang w:val="en-PK"/>
                </w:rPr>
                <w:t>https://hashcat.net/misc/example_hashes/dc/hashcat_aes_twofish.dc</w:t>
              </w:r>
            </w:hyperlink>
          </w:p>
        </w:tc>
      </w:tr>
      <w:tr w:rsidR="00364B71" w:rsidRPr="00364B71" w14:paraId="560D10C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AC2CC0" w14:textId="77777777" w:rsidR="00364B71" w:rsidRPr="00364B71" w:rsidRDefault="00364B71" w:rsidP="00364B71">
            <w:pPr>
              <w:rPr>
                <w:lang w:val="en-PK"/>
              </w:rPr>
            </w:pPr>
            <w:r w:rsidRPr="00364B71">
              <w:rPr>
                <w:lang w:val="en-PK"/>
              </w:rPr>
              <w:t>20012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3DB777" w14:textId="77777777" w:rsidR="00364B71" w:rsidRPr="00364B71" w:rsidRDefault="00364B71" w:rsidP="00364B71">
            <w:pPr>
              <w:rPr>
                <w:lang w:val="en-PK"/>
              </w:rPr>
            </w:pPr>
            <w:r w:rsidRPr="00364B71">
              <w:rPr>
                <w:lang w:val="en-PK"/>
              </w:rPr>
              <w:t>DiskCryptor SHA512 + XTS 1024 bit (Twofish-Serpent)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B4116B" w14:textId="77777777" w:rsidR="00364B71" w:rsidRPr="00364B71" w:rsidRDefault="00364B71" w:rsidP="00364B71">
            <w:pPr>
              <w:rPr>
                <w:lang w:val="en-PK"/>
              </w:rPr>
            </w:pPr>
            <w:hyperlink r:id="rId86" w:tooltip="https://hashcat.net/misc/example_hashes/dc/hashcat_twofish_serpent.dc" w:history="1">
              <w:r w:rsidRPr="00364B71">
                <w:rPr>
                  <w:rStyle w:val="Hyperlink"/>
                  <w:lang w:val="en-PK"/>
                </w:rPr>
                <w:t>https://hashcat.net/misc/example_hashes/dc/hashcat_twofish_serpent.dc</w:t>
              </w:r>
            </w:hyperlink>
          </w:p>
        </w:tc>
      </w:tr>
      <w:tr w:rsidR="00364B71" w:rsidRPr="00364B71" w14:paraId="60DC237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48C8FA" w14:textId="77777777" w:rsidR="00364B71" w:rsidRPr="00364B71" w:rsidRDefault="00364B71" w:rsidP="00364B71">
            <w:pPr>
              <w:rPr>
                <w:lang w:val="en-PK"/>
              </w:rPr>
            </w:pPr>
            <w:r w:rsidRPr="00364B71">
              <w:rPr>
                <w:lang w:val="en-PK"/>
              </w:rPr>
              <w:t>20012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530B3E" w14:textId="77777777" w:rsidR="00364B71" w:rsidRPr="00364B71" w:rsidRDefault="00364B71" w:rsidP="00364B71">
            <w:pPr>
              <w:rPr>
                <w:lang w:val="en-PK"/>
              </w:rPr>
            </w:pPr>
            <w:r w:rsidRPr="00364B71">
              <w:rPr>
                <w:lang w:val="en-PK"/>
              </w:rPr>
              <w:t>DiskCryptor SHA512 + XTS 1024 bit (Serpent-AES)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E31CFE" w14:textId="77777777" w:rsidR="00364B71" w:rsidRPr="00364B71" w:rsidRDefault="00364B71" w:rsidP="00364B71">
            <w:pPr>
              <w:rPr>
                <w:lang w:val="en-PK"/>
              </w:rPr>
            </w:pPr>
            <w:hyperlink r:id="rId87" w:tooltip="https://hashcat.net/misc/example_hashes/dc/hashcat_serpent_aes.dc" w:history="1">
              <w:r w:rsidRPr="00364B71">
                <w:rPr>
                  <w:rStyle w:val="Hyperlink"/>
                  <w:lang w:val="en-PK"/>
                </w:rPr>
                <w:t>https://hashcat.net/misc/example_hashes/dc/hashcat_serpent_aes.dc</w:t>
              </w:r>
            </w:hyperlink>
          </w:p>
        </w:tc>
      </w:tr>
      <w:tr w:rsidR="00364B71" w:rsidRPr="00364B71" w14:paraId="66E0A6E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848D12F" w14:textId="77777777" w:rsidR="00364B71" w:rsidRPr="00364B71" w:rsidRDefault="00364B71" w:rsidP="00364B71">
            <w:pPr>
              <w:rPr>
                <w:lang w:val="en-PK"/>
              </w:rPr>
            </w:pPr>
            <w:r w:rsidRPr="00364B71">
              <w:rPr>
                <w:lang w:val="en-PK"/>
              </w:rPr>
              <w:t>20013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8DF32F" w14:textId="77777777" w:rsidR="00364B71" w:rsidRPr="00364B71" w:rsidRDefault="00364B71" w:rsidP="00364B71">
            <w:pPr>
              <w:rPr>
                <w:lang w:val="en-PK"/>
              </w:rPr>
            </w:pPr>
            <w:r w:rsidRPr="00364B71">
              <w:rPr>
                <w:lang w:val="en-PK"/>
              </w:rPr>
              <w:t>DiskCryptor SHA512 + XTS 1536 bit (AES-Twofish-Serpent)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B71656" w14:textId="77777777" w:rsidR="00364B71" w:rsidRPr="00364B71" w:rsidRDefault="00364B71" w:rsidP="00364B71">
            <w:pPr>
              <w:rPr>
                <w:lang w:val="en-PK"/>
              </w:rPr>
            </w:pPr>
            <w:hyperlink r:id="rId88" w:tooltip="https://hashcat.net/misc/example_hashes/dc/hashcat_aes_twofish_serpent.dc" w:history="1">
              <w:r w:rsidRPr="00364B71">
                <w:rPr>
                  <w:rStyle w:val="Hyperlink"/>
                  <w:lang w:val="en-PK"/>
                </w:rPr>
                <w:t>https://hashcat.net/misc/example_hashes/dc/hashcat_aes_twofish_serpent.dc</w:t>
              </w:r>
            </w:hyperlink>
          </w:p>
        </w:tc>
      </w:tr>
      <w:tr w:rsidR="00364B71" w:rsidRPr="00364B71" w14:paraId="77302F9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70A917" w14:textId="77777777" w:rsidR="00364B71" w:rsidRPr="00364B71" w:rsidRDefault="00364B71" w:rsidP="00364B71">
            <w:pPr>
              <w:rPr>
                <w:lang w:val="en-PK"/>
              </w:rPr>
            </w:pPr>
            <w:r w:rsidRPr="00364B71">
              <w:rPr>
                <w:lang w:val="en-PK"/>
              </w:rPr>
              <w:lastRenderedPageBreak/>
              <w:t>20200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13ACC7" w14:textId="77777777" w:rsidR="00364B71" w:rsidRPr="00364B71" w:rsidRDefault="00364B71" w:rsidP="00364B71">
            <w:pPr>
              <w:rPr>
                <w:lang w:val="en-PK"/>
              </w:rPr>
            </w:pPr>
            <w:r w:rsidRPr="00364B71">
              <w:rPr>
                <w:lang w:val="en-PK"/>
              </w:rPr>
              <w:t>Python passlib pbkdf2-sha512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D80478" w14:textId="77777777" w:rsidR="00364B71" w:rsidRPr="00364B71" w:rsidRDefault="00364B71" w:rsidP="00364B71">
            <w:pPr>
              <w:rPr>
                <w:lang w:val="en-PK"/>
              </w:rPr>
            </w:pPr>
            <w:r w:rsidRPr="00364B71">
              <w:rPr>
                <w:lang w:val="en-PK"/>
              </w:rPr>
              <w:t>$pbkdf2-sha512$25000$LyWE0HrP2RsjZCxlDGFMKQ$1vC5Ohk2mCS9b6akqsEfgeb4l74SF8XjH.SljXf3dMLHdlY1GK9ojcCKts6/asR4aPqBmk74nCDddU3tvSCJvw</w:t>
            </w:r>
          </w:p>
        </w:tc>
      </w:tr>
      <w:tr w:rsidR="00364B71" w:rsidRPr="00364B71" w14:paraId="293016E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9E459E" w14:textId="77777777" w:rsidR="00364B71" w:rsidRPr="00364B71" w:rsidRDefault="00364B71" w:rsidP="00364B71">
            <w:pPr>
              <w:rPr>
                <w:lang w:val="en-PK"/>
              </w:rPr>
            </w:pPr>
            <w:r w:rsidRPr="00364B71">
              <w:rPr>
                <w:lang w:val="en-PK"/>
              </w:rPr>
              <w:t>20300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E173D2" w14:textId="77777777" w:rsidR="00364B71" w:rsidRPr="00364B71" w:rsidRDefault="00364B71" w:rsidP="00364B71">
            <w:pPr>
              <w:rPr>
                <w:lang w:val="en-PK"/>
              </w:rPr>
            </w:pPr>
            <w:r w:rsidRPr="00364B71">
              <w:rPr>
                <w:lang w:val="en-PK"/>
              </w:rPr>
              <w:t>Python passlib pbkdf2-sha256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252CB0" w14:textId="77777777" w:rsidR="00364B71" w:rsidRPr="00364B71" w:rsidRDefault="00364B71" w:rsidP="00364B71">
            <w:pPr>
              <w:rPr>
                <w:lang w:val="en-PK"/>
              </w:rPr>
            </w:pPr>
            <w:r w:rsidRPr="00364B71">
              <w:rPr>
                <w:lang w:val="en-PK"/>
              </w:rPr>
              <w:t>$pbkdf2-sha256$29000$x9h7j/Ge8x6DMEao1VqrdQ$kra3R1wEnY8mPdDWOpTqOTINaAmZvRMcYd8u5OBQP9A</w:t>
            </w:r>
          </w:p>
        </w:tc>
      </w:tr>
      <w:tr w:rsidR="00364B71" w:rsidRPr="00364B71" w14:paraId="3FD8AB2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EB9A40" w14:textId="77777777" w:rsidR="00364B71" w:rsidRPr="00364B71" w:rsidRDefault="00364B71" w:rsidP="00364B71">
            <w:pPr>
              <w:rPr>
                <w:lang w:val="en-PK"/>
              </w:rPr>
            </w:pPr>
            <w:r w:rsidRPr="00364B71">
              <w:rPr>
                <w:lang w:val="en-PK"/>
              </w:rPr>
              <w:t>20400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89462B" w14:textId="77777777" w:rsidR="00364B71" w:rsidRPr="00364B71" w:rsidRDefault="00364B71" w:rsidP="00364B71">
            <w:pPr>
              <w:rPr>
                <w:lang w:val="en-PK"/>
              </w:rPr>
            </w:pPr>
            <w:r w:rsidRPr="00364B71">
              <w:rPr>
                <w:lang w:val="en-PK"/>
              </w:rPr>
              <w:t>Python passlib pbkdf2-sha1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655ACF3" w14:textId="77777777" w:rsidR="00364B71" w:rsidRPr="00364B71" w:rsidRDefault="00364B71" w:rsidP="00364B71">
            <w:pPr>
              <w:rPr>
                <w:lang w:val="en-PK"/>
              </w:rPr>
            </w:pPr>
            <w:r w:rsidRPr="00364B71">
              <w:rPr>
                <w:lang w:val="en-PK"/>
              </w:rPr>
              <w:t>$pbkdf2$131000$r5WythYixPgfQ2jt3buXcg$8Kdr.QQEOaZIXNOrrru36I/.6Po</w:t>
            </w:r>
          </w:p>
        </w:tc>
      </w:tr>
      <w:tr w:rsidR="00364B71" w:rsidRPr="00364B71" w14:paraId="186C89B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62A34C7" w14:textId="77777777" w:rsidR="00364B71" w:rsidRPr="00364B71" w:rsidRDefault="00364B71" w:rsidP="00364B71">
            <w:pPr>
              <w:rPr>
                <w:lang w:val="en-PK"/>
              </w:rPr>
            </w:pPr>
            <w:r w:rsidRPr="00364B71">
              <w:rPr>
                <w:lang w:val="en-PK"/>
              </w:rPr>
              <w:t>20500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C37B90B" w14:textId="77777777" w:rsidR="00364B71" w:rsidRPr="00364B71" w:rsidRDefault="00364B71" w:rsidP="00364B71">
            <w:pPr>
              <w:rPr>
                <w:lang w:val="en-PK"/>
              </w:rPr>
            </w:pPr>
            <w:r w:rsidRPr="00364B71">
              <w:rPr>
                <w:lang w:val="en-PK"/>
              </w:rPr>
              <w:t>PKZIP Master Key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0C2B37D" w14:textId="77777777" w:rsidR="00364B71" w:rsidRPr="00364B71" w:rsidRDefault="00364B71" w:rsidP="00364B71">
            <w:pPr>
              <w:rPr>
                <w:lang w:val="en-PK"/>
              </w:rPr>
            </w:pPr>
            <w:r w:rsidRPr="00364B71">
              <w:rPr>
                <w:lang w:val="en-PK"/>
              </w:rPr>
              <w:t>f1eff5c0368d10311dcfc419</w:t>
            </w:r>
          </w:p>
        </w:tc>
      </w:tr>
      <w:tr w:rsidR="00364B71" w:rsidRPr="00364B71" w14:paraId="06ADD2C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6ED14DE" w14:textId="77777777" w:rsidR="00364B71" w:rsidRPr="00364B71" w:rsidRDefault="00364B71" w:rsidP="00364B71">
            <w:pPr>
              <w:rPr>
                <w:lang w:val="en-PK"/>
              </w:rPr>
            </w:pPr>
            <w:r w:rsidRPr="00364B71">
              <w:rPr>
                <w:lang w:val="en-PK"/>
              </w:rPr>
              <w:lastRenderedPageBreak/>
              <w:t>20510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465022" w14:textId="77777777" w:rsidR="00364B71" w:rsidRPr="00364B71" w:rsidRDefault="00364B71" w:rsidP="00364B71">
            <w:pPr>
              <w:rPr>
                <w:lang w:val="en-PK"/>
              </w:rPr>
            </w:pPr>
            <w:r w:rsidRPr="00364B71">
              <w:rPr>
                <w:lang w:val="en-PK"/>
              </w:rPr>
              <w:t>PKZIP Master Key (6 byte optimization) </w:t>
            </w:r>
            <w:r w:rsidRPr="00364B71">
              <w:rPr>
                <w:vertAlign w:val="superscript"/>
                <w:lang w:val="en-PK"/>
              </w:rPr>
              <w:t>17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7CE6C4" w14:textId="77777777" w:rsidR="00364B71" w:rsidRPr="00364B71" w:rsidRDefault="00364B71" w:rsidP="00364B71">
            <w:pPr>
              <w:rPr>
                <w:lang w:val="en-PK"/>
              </w:rPr>
            </w:pPr>
            <w:r w:rsidRPr="00364B71">
              <w:rPr>
                <w:lang w:val="en-PK"/>
              </w:rPr>
              <w:t>f1eff5c0368d10311dcfc419</w:t>
            </w:r>
          </w:p>
        </w:tc>
      </w:tr>
      <w:tr w:rsidR="00364B71" w:rsidRPr="00364B71" w14:paraId="7ECD509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7D0E5D" w14:textId="77777777" w:rsidR="00364B71" w:rsidRPr="00364B71" w:rsidRDefault="00364B71" w:rsidP="00364B71">
            <w:pPr>
              <w:rPr>
                <w:lang w:val="en-PK"/>
              </w:rPr>
            </w:pPr>
            <w:r w:rsidRPr="00364B71">
              <w:rPr>
                <w:lang w:val="en-PK"/>
              </w:rPr>
              <w:t>20600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9CE458" w14:textId="77777777" w:rsidR="00364B71" w:rsidRPr="00364B71" w:rsidRDefault="00364B71" w:rsidP="00364B71">
            <w:pPr>
              <w:rPr>
                <w:lang w:val="en-PK"/>
              </w:rPr>
            </w:pPr>
            <w:r w:rsidRPr="00364B71">
              <w:rPr>
                <w:lang w:val="en-PK"/>
              </w:rPr>
              <w:t>Oracle Transportation Management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2F0E6A6" w14:textId="77777777" w:rsidR="00364B71" w:rsidRPr="00364B71" w:rsidRDefault="00364B71" w:rsidP="00364B71">
            <w:pPr>
              <w:rPr>
                <w:lang w:val="en-PK"/>
              </w:rPr>
            </w:pPr>
            <w:r w:rsidRPr="00364B71">
              <w:rPr>
                <w:lang w:val="en-PK"/>
              </w:rPr>
              <w:t>otm_sha256:1000:1234567890:S5Q9Kc0ETY6ZPyQU+JYY60oFjaJuZZaSinggmzU8PC4=</w:t>
            </w:r>
          </w:p>
        </w:tc>
      </w:tr>
      <w:tr w:rsidR="00364B71" w:rsidRPr="00364B71" w14:paraId="2858927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9A5680" w14:textId="77777777" w:rsidR="00364B71" w:rsidRPr="00364B71" w:rsidRDefault="00364B71" w:rsidP="00364B71">
            <w:pPr>
              <w:rPr>
                <w:lang w:val="en-PK"/>
              </w:rPr>
            </w:pPr>
            <w:r w:rsidRPr="00364B71">
              <w:rPr>
                <w:lang w:val="en-PK"/>
              </w:rPr>
              <w:t>20710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CF540A5" w14:textId="77777777" w:rsidR="00364B71" w:rsidRPr="00364B71" w:rsidRDefault="00364B71" w:rsidP="00364B71">
            <w:pPr>
              <w:rPr>
                <w:lang w:val="en-PK"/>
              </w:rPr>
            </w:pPr>
            <w:r w:rsidRPr="00364B71">
              <w:rPr>
                <w:lang w:val="en-PK"/>
              </w:rPr>
              <w:t>sha256(sha256($pass).$salt)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BDD31B" w14:textId="77777777" w:rsidR="00364B71" w:rsidRPr="00364B71" w:rsidRDefault="00364B71" w:rsidP="00364B71">
            <w:pPr>
              <w:rPr>
                <w:lang w:val="en-PK"/>
              </w:rPr>
            </w:pPr>
            <w:r w:rsidRPr="00364B71">
              <w:rPr>
                <w:lang w:val="en-PK"/>
              </w:rPr>
              <w:t>bfede293ecf6539211a7305ea218b9f3f608953130405cda9eaba6fb6250f824:7218532375810603</w:t>
            </w:r>
          </w:p>
        </w:tc>
      </w:tr>
      <w:tr w:rsidR="00364B71" w:rsidRPr="00364B71" w14:paraId="2DF78B0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F8C3E3" w14:textId="77777777" w:rsidR="00364B71" w:rsidRPr="00364B71" w:rsidRDefault="00364B71" w:rsidP="00364B71">
            <w:pPr>
              <w:rPr>
                <w:lang w:val="en-PK"/>
              </w:rPr>
            </w:pPr>
            <w:r w:rsidRPr="00364B71">
              <w:rPr>
                <w:lang w:val="en-PK"/>
              </w:rPr>
              <w:t>20800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7FCCAF" w14:textId="77777777" w:rsidR="00364B71" w:rsidRPr="00364B71" w:rsidRDefault="00364B71" w:rsidP="00364B71">
            <w:pPr>
              <w:rPr>
                <w:lang w:val="en-PK"/>
              </w:rPr>
            </w:pPr>
            <w:r w:rsidRPr="00364B71">
              <w:rPr>
                <w:lang w:val="en-PK"/>
              </w:rPr>
              <w:t>sha256(md5($pass))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3DC1AA9" w14:textId="77777777" w:rsidR="00364B71" w:rsidRPr="00364B71" w:rsidRDefault="00364B71" w:rsidP="00364B71">
            <w:pPr>
              <w:rPr>
                <w:lang w:val="en-PK"/>
              </w:rPr>
            </w:pPr>
            <w:r w:rsidRPr="00364B71">
              <w:rPr>
                <w:lang w:val="en-PK"/>
              </w:rPr>
              <w:t>74ee1fae245edd6f27bf36efc3604942479fceefbadab5dc5c0b538c196eb0f1</w:t>
            </w:r>
          </w:p>
        </w:tc>
      </w:tr>
      <w:tr w:rsidR="00364B71" w:rsidRPr="00364B71" w14:paraId="706B4D0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C9C7564" w14:textId="77777777" w:rsidR="00364B71" w:rsidRPr="00364B71" w:rsidRDefault="00364B71" w:rsidP="00364B71">
            <w:pPr>
              <w:rPr>
                <w:lang w:val="en-PK"/>
              </w:rPr>
            </w:pPr>
            <w:r w:rsidRPr="00364B71">
              <w:rPr>
                <w:lang w:val="en-PK"/>
              </w:rPr>
              <w:lastRenderedPageBreak/>
              <w:t>20900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503081" w14:textId="77777777" w:rsidR="00364B71" w:rsidRPr="00364B71" w:rsidRDefault="00364B71" w:rsidP="00364B71">
            <w:pPr>
              <w:rPr>
                <w:lang w:val="en-PK"/>
              </w:rPr>
            </w:pPr>
            <w:r w:rsidRPr="00364B71">
              <w:rPr>
                <w:lang w:val="en-PK"/>
              </w:rPr>
              <w:t>md5(sha1($pass).md5($pass).sha1($pass))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61A106" w14:textId="77777777" w:rsidR="00364B71" w:rsidRPr="00364B71" w:rsidRDefault="00364B71" w:rsidP="00364B71">
            <w:pPr>
              <w:rPr>
                <w:lang w:val="en-PK"/>
              </w:rPr>
            </w:pPr>
            <w:r w:rsidRPr="00364B71">
              <w:rPr>
                <w:lang w:val="en-PK"/>
              </w:rPr>
              <w:t>100b3a4fc1dc8d60d9bf40688d8b740a</w:t>
            </w:r>
          </w:p>
        </w:tc>
      </w:tr>
      <w:tr w:rsidR="00364B71" w:rsidRPr="00364B71" w14:paraId="33022BB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F77DED0" w14:textId="77777777" w:rsidR="00364B71" w:rsidRPr="00364B71" w:rsidRDefault="00364B71" w:rsidP="00364B71">
            <w:pPr>
              <w:rPr>
                <w:lang w:val="en-PK"/>
              </w:rPr>
            </w:pPr>
            <w:r w:rsidRPr="00364B71">
              <w:rPr>
                <w:lang w:val="en-PK"/>
              </w:rPr>
              <w:t>21000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ABAB68" w14:textId="77777777" w:rsidR="00364B71" w:rsidRPr="00364B71" w:rsidRDefault="00364B71" w:rsidP="00364B71">
            <w:pPr>
              <w:rPr>
                <w:lang w:val="en-PK"/>
              </w:rPr>
            </w:pPr>
            <w:r w:rsidRPr="00364B71">
              <w:rPr>
                <w:lang w:val="en-PK"/>
              </w:rPr>
              <w:t>BitShares v0.x - sha512(sha512_bin(pass))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DB6018" w14:textId="77777777" w:rsidR="00364B71" w:rsidRPr="00364B71" w:rsidRDefault="00364B71" w:rsidP="00364B71">
            <w:pPr>
              <w:rPr>
                <w:lang w:val="en-PK"/>
              </w:rPr>
            </w:pPr>
            <w:r w:rsidRPr="00364B71">
              <w:rPr>
                <w:lang w:val="en-PK"/>
              </w:rPr>
              <w:t>caec04bdf7c17f763a9ec7439f7c9abda112f1bfc9b1bb684fef9b6142636979b9896cfc236896d821a69a961a143dd19c96d59777258201f1bbe5ecc2a2ecf5</w:t>
            </w:r>
          </w:p>
        </w:tc>
      </w:tr>
      <w:tr w:rsidR="00364B71" w:rsidRPr="00364B71" w14:paraId="4C60552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550C9C" w14:textId="77777777" w:rsidR="00364B71" w:rsidRPr="00364B71" w:rsidRDefault="00364B71" w:rsidP="00364B71">
            <w:pPr>
              <w:rPr>
                <w:lang w:val="en-PK"/>
              </w:rPr>
            </w:pPr>
            <w:r w:rsidRPr="00364B71">
              <w:rPr>
                <w:lang w:val="en-PK"/>
              </w:rPr>
              <w:t>21100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AD1AEC9" w14:textId="77777777" w:rsidR="00364B71" w:rsidRPr="00364B71" w:rsidRDefault="00364B71" w:rsidP="00364B71">
            <w:pPr>
              <w:rPr>
                <w:lang w:val="en-PK"/>
              </w:rPr>
            </w:pPr>
            <w:r w:rsidRPr="00364B71">
              <w:rPr>
                <w:lang w:val="en-PK"/>
              </w:rPr>
              <w:t>sha1(md5($pass.$salt))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2B4770" w14:textId="77777777" w:rsidR="00364B71" w:rsidRPr="00364B71" w:rsidRDefault="00364B71" w:rsidP="00364B71">
            <w:pPr>
              <w:rPr>
                <w:lang w:val="en-PK"/>
              </w:rPr>
            </w:pPr>
            <w:r w:rsidRPr="00364B71">
              <w:rPr>
                <w:lang w:val="en-PK"/>
              </w:rPr>
              <w:t>aade80a61c6e3cd3cac614f47c1991e0a87dd028:6</w:t>
            </w:r>
          </w:p>
        </w:tc>
      </w:tr>
      <w:tr w:rsidR="00364B71" w:rsidRPr="00364B71" w14:paraId="794D9FF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6B06FBF" w14:textId="77777777" w:rsidR="00364B71" w:rsidRPr="00364B71" w:rsidRDefault="00364B71" w:rsidP="00364B71">
            <w:pPr>
              <w:rPr>
                <w:lang w:val="en-PK"/>
              </w:rPr>
            </w:pPr>
            <w:r w:rsidRPr="00364B71">
              <w:rPr>
                <w:lang w:val="en-PK"/>
              </w:rPr>
              <w:t>21200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BBC867" w14:textId="77777777" w:rsidR="00364B71" w:rsidRPr="00364B71" w:rsidRDefault="00364B71" w:rsidP="00364B71">
            <w:pPr>
              <w:rPr>
                <w:lang w:val="en-PK"/>
              </w:rPr>
            </w:pPr>
            <w:r w:rsidRPr="00364B71">
              <w:rPr>
                <w:lang w:val="en-PK"/>
              </w:rPr>
              <w:t>md5(sha1($salt).md5($pass))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040557" w14:textId="77777777" w:rsidR="00364B71" w:rsidRPr="00364B71" w:rsidRDefault="00364B71" w:rsidP="00364B71">
            <w:pPr>
              <w:rPr>
                <w:lang w:val="en-PK"/>
              </w:rPr>
            </w:pPr>
            <w:r w:rsidRPr="00364B71">
              <w:rPr>
                <w:lang w:val="en-PK"/>
              </w:rPr>
              <w:t>e69b7a7fe1bf2ad9ef116f79551ee919:baa038987e582431a6d</w:t>
            </w:r>
          </w:p>
        </w:tc>
      </w:tr>
      <w:tr w:rsidR="00364B71" w:rsidRPr="00364B71" w14:paraId="405F3BE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FF8E65" w14:textId="77777777" w:rsidR="00364B71" w:rsidRPr="00364B71" w:rsidRDefault="00364B71" w:rsidP="00364B71">
            <w:pPr>
              <w:rPr>
                <w:lang w:val="en-PK"/>
              </w:rPr>
            </w:pPr>
            <w:r w:rsidRPr="00364B71">
              <w:rPr>
                <w:lang w:val="en-PK"/>
              </w:rPr>
              <w:lastRenderedPageBreak/>
              <w:t>21300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406784E" w14:textId="77777777" w:rsidR="00364B71" w:rsidRPr="00364B71" w:rsidRDefault="00364B71" w:rsidP="00364B71">
            <w:pPr>
              <w:rPr>
                <w:lang w:val="en-PK"/>
              </w:rPr>
            </w:pPr>
            <w:r w:rsidRPr="00364B71">
              <w:rPr>
                <w:lang w:val="en-PK"/>
              </w:rPr>
              <w:t>md5($salt.sha1($salt.$pass))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422A57" w14:textId="77777777" w:rsidR="00364B71" w:rsidRPr="00364B71" w:rsidRDefault="00364B71" w:rsidP="00364B71">
            <w:pPr>
              <w:rPr>
                <w:lang w:val="en-PK"/>
              </w:rPr>
            </w:pPr>
            <w:r w:rsidRPr="00364B71">
              <w:rPr>
                <w:lang w:val="en-PK"/>
              </w:rPr>
              <w:t>799dc7d9aa4d3f404cc21a4936dbdcde:68617368636174</w:t>
            </w:r>
          </w:p>
        </w:tc>
      </w:tr>
      <w:tr w:rsidR="00364B71" w:rsidRPr="00364B71" w14:paraId="551B71A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8AB15E" w14:textId="77777777" w:rsidR="00364B71" w:rsidRPr="00364B71" w:rsidRDefault="00364B71" w:rsidP="00364B71">
            <w:pPr>
              <w:rPr>
                <w:lang w:val="en-PK"/>
              </w:rPr>
            </w:pPr>
            <w:r w:rsidRPr="00364B71">
              <w:rPr>
                <w:lang w:val="en-PK"/>
              </w:rPr>
              <w:t>21400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3C31475" w14:textId="77777777" w:rsidR="00364B71" w:rsidRPr="00364B71" w:rsidRDefault="00364B71" w:rsidP="00364B71">
            <w:pPr>
              <w:rPr>
                <w:lang w:val="en-PK"/>
              </w:rPr>
            </w:pPr>
            <w:r w:rsidRPr="00364B71">
              <w:rPr>
                <w:lang w:val="en-PK"/>
              </w:rPr>
              <w:t>sha256(sha256_bin(pass))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F46D8B" w14:textId="77777777" w:rsidR="00364B71" w:rsidRPr="00364B71" w:rsidRDefault="00364B71" w:rsidP="00364B71">
            <w:pPr>
              <w:rPr>
                <w:lang w:val="en-PK"/>
              </w:rPr>
            </w:pPr>
            <w:r w:rsidRPr="00364B71">
              <w:rPr>
                <w:lang w:val="en-PK"/>
              </w:rPr>
              <w:t>0cc1b58a543f372327aa0281e97ab56e345267ee46feabf7709515debb7ec43c</w:t>
            </w:r>
          </w:p>
        </w:tc>
      </w:tr>
      <w:tr w:rsidR="00364B71" w:rsidRPr="00364B71" w14:paraId="5C08796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E496D9" w14:textId="77777777" w:rsidR="00364B71" w:rsidRPr="00364B71" w:rsidRDefault="00364B71" w:rsidP="00364B71">
            <w:pPr>
              <w:rPr>
                <w:lang w:val="en-PK"/>
              </w:rPr>
            </w:pPr>
            <w:r w:rsidRPr="00364B71">
              <w:rPr>
                <w:lang w:val="en-PK"/>
              </w:rPr>
              <w:t>21500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7BC1A0" w14:textId="77777777" w:rsidR="00364B71" w:rsidRPr="00364B71" w:rsidRDefault="00364B71" w:rsidP="00364B71">
            <w:pPr>
              <w:rPr>
                <w:lang w:val="en-PK"/>
              </w:rPr>
            </w:pPr>
            <w:r w:rsidRPr="00364B71">
              <w:rPr>
                <w:lang w:val="en-PK"/>
              </w:rPr>
              <w:t>SolarWinds Orion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BFD2D7" w14:textId="77777777" w:rsidR="00364B71" w:rsidRPr="00364B71" w:rsidRDefault="00364B71" w:rsidP="00364B71">
            <w:pPr>
              <w:rPr>
                <w:lang w:val="en-PK"/>
              </w:rPr>
            </w:pPr>
            <w:r w:rsidRPr="00364B71">
              <w:rPr>
                <w:lang w:val="en-PK"/>
              </w:rPr>
              <w:t>$solarwinds$0$admin$fj4EBQewCQUZ7IYHl0qL8uj9kQSBb3m7N4u0crkKK0Uj9rbbAnSrBZMXO7oWx9KqL3sCzwncvPZ9hyDV9QCFTg==</w:t>
            </w:r>
          </w:p>
        </w:tc>
      </w:tr>
      <w:tr w:rsidR="00364B71" w:rsidRPr="00364B71" w14:paraId="74505D4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C25D1C3" w14:textId="77777777" w:rsidR="00364B71" w:rsidRPr="00364B71" w:rsidRDefault="00364B71" w:rsidP="00364B71">
            <w:pPr>
              <w:rPr>
                <w:lang w:val="en-PK"/>
              </w:rPr>
            </w:pPr>
            <w:r w:rsidRPr="00364B71">
              <w:rPr>
                <w:lang w:val="en-PK"/>
              </w:rPr>
              <w:t>21600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1ECF6E9" w14:textId="77777777" w:rsidR="00364B71" w:rsidRPr="00364B71" w:rsidRDefault="00364B71" w:rsidP="00364B71">
            <w:pPr>
              <w:rPr>
                <w:lang w:val="en-PK"/>
              </w:rPr>
            </w:pPr>
            <w:r w:rsidRPr="00364B71">
              <w:rPr>
                <w:lang w:val="en-PK"/>
              </w:rPr>
              <w:t>Web2py pbkdf2-sha512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AC93703" w14:textId="77777777" w:rsidR="00364B71" w:rsidRPr="00364B71" w:rsidRDefault="00364B71" w:rsidP="00364B71">
            <w:pPr>
              <w:rPr>
                <w:lang w:val="en-PK"/>
              </w:rPr>
            </w:pPr>
            <w:r w:rsidRPr="00364B71">
              <w:rPr>
                <w:lang w:val="en-PK"/>
              </w:rPr>
              <w:t>pbkdf2(1000,20,sha512)$744943$c5f8cdef76e3327c908d8d96d4abdb3d8caba14c</w:t>
            </w:r>
          </w:p>
        </w:tc>
      </w:tr>
      <w:tr w:rsidR="00364B71" w:rsidRPr="00364B71" w14:paraId="76E5F80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178246" w14:textId="77777777" w:rsidR="00364B71" w:rsidRPr="00364B71" w:rsidRDefault="00364B71" w:rsidP="00364B71">
            <w:pPr>
              <w:rPr>
                <w:lang w:val="en-PK"/>
              </w:rPr>
            </w:pPr>
            <w:r w:rsidRPr="00364B71">
              <w:rPr>
                <w:lang w:val="en-PK"/>
              </w:rPr>
              <w:lastRenderedPageBreak/>
              <w:t>21700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2ED9FA9" w14:textId="77777777" w:rsidR="00364B71" w:rsidRPr="00364B71" w:rsidRDefault="00364B71" w:rsidP="00364B71">
            <w:pPr>
              <w:rPr>
                <w:lang w:val="en-PK"/>
              </w:rPr>
            </w:pPr>
            <w:r w:rsidRPr="00364B71">
              <w:rPr>
                <w:lang w:val="en-PK"/>
              </w:rPr>
              <w:t>Electrum Wallet (Salt-Type 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112BCE8" w14:textId="77777777" w:rsidR="00364B71" w:rsidRPr="00364B71" w:rsidRDefault="00364B71" w:rsidP="00364B71">
            <w:pPr>
              <w:rPr>
                <w:lang w:val="en-PK"/>
              </w:rPr>
            </w:pPr>
            <w:r w:rsidRPr="00364B71">
              <w:rPr>
                <w:lang w:val="en-PK"/>
              </w:rPr>
              <w:t>$electrum$4*03eae309d8bda5dcbddaae8145469193152763894b7260a6c4ba181b3ac2ed5653*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*1b0997cf64bb2c2ff88cb87bcacd9729d404bd46db18117c20d94e67c946fedc</w:t>
            </w:r>
          </w:p>
        </w:tc>
      </w:tr>
      <w:tr w:rsidR="00364B71" w:rsidRPr="00364B71" w14:paraId="2244DDA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6A37E1" w14:textId="77777777" w:rsidR="00364B71" w:rsidRPr="00364B71" w:rsidRDefault="00364B71" w:rsidP="00364B71">
            <w:pPr>
              <w:rPr>
                <w:lang w:val="en-PK"/>
              </w:rPr>
            </w:pPr>
            <w:r w:rsidRPr="00364B71">
              <w:rPr>
                <w:lang w:val="en-PK"/>
              </w:rPr>
              <w:lastRenderedPageBreak/>
              <w:t>21800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EEAA3F" w14:textId="77777777" w:rsidR="00364B71" w:rsidRPr="00364B71" w:rsidRDefault="00364B71" w:rsidP="00364B71">
            <w:pPr>
              <w:rPr>
                <w:lang w:val="en-PK"/>
              </w:rPr>
            </w:pPr>
            <w:r w:rsidRPr="00364B71">
              <w:rPr>
                <w:lang w:val="en-PK"/>
              </w:rPr>
              <w:t>Electrum Wallet (Salt-Type 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06284C" w14:textId="77777777" w:rsidR="00364B71" w:rsidRPr="00364B71" w:rsidRDefault="00364B71" w:rsidP="00364B71">
            <w:pPr>
              <w:rPr>
                <w:lang w:val="en-PK"/>
              </w:rPr>
            </w:pPr>
            <w:r w:rsidRPr="00364B71">
              <w:rPr>
                <w:lang w:val="en-PK"/>
              </w:rPr>
              <w:t>$electrum$5*02170fee7c35f1ef3b229edc90fbd0793b688a0d6f41137a97aab2343d315cce16*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*33a7ee59d6d17ed1ee99dc0a71771227e6f3734b17ba36eb589bdced56244135</w:t>
            </w:r>
          </w:p>
        </w:tc>
      </w:tr>
      <w:tr w:rsidR="00364B71" w:rsidRPr="00364B71" w14:paraId="52BA82C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F814AD" w14:textId="77777777" w:rsidR="00364B71" w:rsidRPr="00364B71" w:rsidRDefault="00364B71" w:rsidP="00364B71">
            <w:pPr>
              <w:rPr>
                <w:lang w:val="en-PK"/>
              </w:rPr>
            </w:pPr>
            <w:r w:rsidRPr="00364B71">
              <w:rPr>
                <w:lang w:val="en-PK"/>
              </w:rPr>
              <w:lastRenderedPageBreak/>
              <w:t>22000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3E15DA" w14:textId="77777777" w:rsidR="00364B71" w:rsidRPr="00364B71" w:rsidRDefault="00364B71" w:rsidP="00364B71">
            <w:pPr>
              <w:rPr>
                <w:lang w:val="en-PK"/>
              </w:rPr>
            </w:pPr>
            <w:r w:rsidRPr="00364B71">
              <w:rPr>
                <w:lang w:val="en-PK"/>
              </w:rPr>
              <w:t>WPA-PBKDF2-PMKID+EAPOL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D92058" w14:textId="77777777" w:rsidR="00364B71" w:rsidRPr="00364B71" w:rsidRDefault="00364B71" w:rsidP="00364B71">
            <w:pPr>
              <w:rPr>
                <w:lang w:val="en-PK"/>
              </w:rPr>
            </w:pPr>
            <w:r w:rsidRPr="00364B71">
              <w:rPr>
                <w:lang w:val="en-PK"/>
              </w:rPr>
              <w:t>WPA*01*4d4fe7aac3a2cecab195321ceb99a7d0*fc690c158264*f4747f87f9f4*686173686361742d6573736964***</w:t>
            </w:r>
          </w:p>
        </w:tc>
      </w:tr>
      <w:tr w:rsidR="00364B71" w:rsidRPr="00364B71" w14:paraId="5114EA7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379F40" w14:textId="77777777" w:rsidR="00364B71" w:rsidRPr="00364B71" w:rsidRDefault="00364B71" w:rsidP="00364B71">
            <w:pPr>
              <w:rPr>
                <w:lang w:val="en-PK"/>
              </w:rPr>
            </w:pPr>
            <w:r w:rsidRPr="00364B71">
              <w:rPr>
                <w:lang w:val="en-PK"/>
              </w:rPr>
              <w:t>22001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E5325D" w14:textId="77777777" w:rsidR="00364B71" w:rsidRPr="00364B71" w:rsidRDefault="00364B71" w:rsidP="00364B71">
            <w:pPr>
              <w:rPr>
                <w:lang w:val="en-PK"/>
              </w:rPr>
            </w:pPr>
            <w:r w:rsidRPr="00364B71">
              <w:rPr>
                <w:lang w:val="en-PK"/>
              </w:rPr>
              <w:t>WPA-PMK-PMKID+EAPOL </w:t>
            </w:r>
            <w:r w:rsidRPr="00364B71">
              <w:rPr>
                <w:vertAlign w:val="superscript"/>
                <w:lang w:val="en-PK"/>
              </w:rPr>
              <w:t>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CA0B01" w14:textId="77777777" w:rsidR="00364B71" w:rsidRPr="00364B71" w:rsidRDefault="00364B71" w:rsidP="00364B71">
            <w:pPr>
              <w:rPr>
                <w:lang w:val="en-PK"/>
              </w:rPr>
            </w:pPr>
            <w:r w:rsidRPr="00364B71">
              <w:rPr>
                <w:lang w:val="en-PK"/>
              </w:rPr>
              <w:t>WPA*01*5ce7ebe97a1bbfeb2822ae627b726d5b*27462da350ac*accd10fb464e*686173686361742d6573736964***</w:t>
            </w:r>
          </w:p>
        </w:tc>
      </w:tr>
      <w:tr w:rsidR="00364B71" w:rsidRPr="00364B71" w14:paraId="799D8AF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A730363" w14:textId="77777777" w:rsidR="00364B71" w:rsidRPr="00364B71" w:rsidRDefault="00364B71" w:rsidP="00364B71">
            <w:pPr>
              <w:rPr>
                <w:lang w:val="en-PK"/>
              </w:rPr>
            </w:pPr>
            <w:r w:rsidRPr="00364B71">
              <w:rPr>
                <w:lang w:val="en-PK"/>
              </w:rPr>
              <w:t>22100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55BCFE" w14:textId="77777777" w:rsidR="00364B71" w:rsidRPr="00364B71" w:rsidRDefault="00364B71" w:rsidP="00364B71">
            <w:pPr>
              <w:rPr>
                <w:lang w:val="en-PK"/>
              </w:rPr>
            </w:pPr>
            <w:r w:rsidRPr="00364B71">
              <w:rPr>
                <w:lang w:val="en-PK"/>
              </w:rPr>
              <w:t>BitLocker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400F74" w14:textId="77777777" w:rsidR="00364B71" w:rsidRPr="00364B71" w:rsidRDefault="00364B71" w:rsidP="00364B71">
            <w:pPr>
              <w:rPr>
                <w:lang w:val="en-PK"/>
              </w:rPr>
            </w:pPr>
            <w:r w:rsidRPr="00364B71">
              <w:rPr>
                <w:lang w:val="en-PK"/>
              </w:rPr>
              <w:t>$bitlocker$1$16$6f972989ddc209f1eccf07313a7266a2$1048576$12$3a33a8eaff5e6f81d907b591$60$316b0f6d4cb445fb056f0e3e0633c413526ff4481bbf588917b70a4e8f8075f5ceb45958a800b42cb7ff9b7f5e17c6145bf8561ea86f52d3592059fb</w:t>
            </w:r>
          </w:p>
        </w:tc>
      </w:tr>
      <w:tr w:rsidR="00364B71" w:rsidRPr="00364B71" w14:paraId="3A68E80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E80310" w14:textId="77777777" w:rsidR="00364B71" w:rsidRPr="00364B71" w:rsidRDefault="00364B71" w:rsidP="00364B71">
            <w:pPr>
              <w:rPr>
                <w:lang w:val="en-PK"/>
              </w:rPr>
            </w:pPr>
            <w:r w:rsidRPr="00364B71">
              <w:rPr>
                <w:lang w:val="en-PK"/>
              </w:rPr>
              <w:t>22200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CA499C" w14:textId="77777777" w:rsidR="00364B71" w:rsidRPr="00364B71" w:rsidRDefault="00364B71" w:rsidP="00364B71">
            <w:pPr>
              <w:rPr>
                <w:lang w:val="en-PK"/>
              </w:rPr>
            </w:pPr>
            <w:r w:rsidRPr="00364B71">
              <w:rPr>
                <w:lang w:val="en-PK"/>
              </w:rPr>
              <w:t>Citrix NetScaler (SHA512)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76ECD8" w14:textId="77777777" w:rsidR="00364B71" w:rsidRPr="00364B71" w:rsidRDefault="00364B71" w:rsidP="00364B71">
            <w:pPr>
              <w:rPr>
                <w:lang w:val="en-PK"/>
              </w:rPr>
            </w:pPr>
            <w:r w:rsidRPr="00364B71">
              <w:rPr>
                <w:lang w:val="en-PK"/>
              </w:rPr>
              <w:t>2f9282ade42ce148175dc3b4d8b5916dae5211eee49886c3f7cc768f6b9f2eb982a5ac2f2672a0223999bfd15349093278adf12f6276e8b61dacf5572b3f93d0b4fa886ce</w:t>
            </w:r>
          </w:p>
        </w:tc>
      </w:tr>
      <w:tr w:rsidR="00364B71" w:rsidRPr="00364B71" w14:paraId="64A593A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99E194" w14:textId="77777777" w:rsidR="00364B71" w:rsidRPr="00364B71" w:rsidRDefault="00364B71" w:rsidP="00364B71">
            <w:pPr>
              <w:rPr>
                <w:lang w:val="en-PK"/>
              </w:rPr>
            </w:pPr>
            <w:r w:rsidRPr="00364B71">
              <w:rPr>
                <w:lang w:val="en-PK"/>
              </w:rPr>
              <w:lastRenderedPageBreak/>
              <w:t>22300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B6FDBD5" w14:textId="77777777" w:rsidR="00364B71" w:rsidRPr="00364B71" w:rsidRDefault="00364B71" w:rsidP="00364B71">
            <w:pPr>
              <w:rPr>
                <w:lang w:val="en-PK"/>
              </w:rPr>
            </w:pPr>
            <w:r w:rsidRPr="00364B71">
              <w:rPr>
                <w:lang w:val="en-PK"/>
              </w:rPr>
              <w:t>sha256($salt.$pass.$salt)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5157E3" w14:textId="77777777" w:rsidR="00364B71" w:rsidRPr="00364B71" w:rsidRDefault="00364B71" w:rsidP="00364B71">
            <w:pPr>
              <w:rPr>
                <w:lang w:val="en-PK"/>
              </w:rPr>
            </w:pPr>
            <w:r w:rsidRPr="00364B71">
              <w:rPr>
                <w:lang w:val="en-PK"/>
              </w:rPr>
              <w:t>755a8ce4e0cf0baee41d714aa35c9fca803106608f718f973eab006578285007:11265</w:t>
            </w:r>
          </w:p>
        </w:tc>
      </w:tr>
      <w:tr w:rsidR="00364B71" w:rsidRPr="00364B71" w14:paraId="206F2B7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1F498F" w14:textId="77777777" w:rsidR="00364B71" w:rsidRPr="00364B71" w:rsidRDefault="00364B71" w:rsidP="00364B71">
            <w:pPr>
              <w:rPr>
                <w:lang w:val="en-PK"/>
              </w:rPr>
            </w:pPr>
            <w:r w:rsidRPr="00364B71">
              <w:rPr>
                <w:lang w:val="en-PK"/>
              </w:rPr>
              <w:t>22400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55DA80" w14:textId="77777777" w:rsidR="00364B71" w:rsidRPr="00364B71" w:rsidRDefault="00364B71" w:rsidP="00364B71">
            <w:pPr>
              <w:rPr>
                <w:lang w:val="en-PK"/>
              </w:rPr>
            </w:pPr>
            <w:r w:rsidRPr="00364B71">
              <w:rPr>
                <w:lang w:val="en-PK"/>
              </w:rPr>
              <w:t>AES Crypt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AC3B64" w14:textId="77777777" w:rsidR="00364B71" w:rsidRPr="00364B71" w:rsidRDefault="00364B71" w:rsidP="00364B71">
            <w:pPr>
              <w:rPr>
                <w:lang w:val="en-PK"/>
              </w:rPr>
            </w:pPr>
            <w:r w:rsidRPr="00364B71">
              <w:rPr>
                <w:lang w:val="en-PK"/>
              </w:rPr>
              <w:t>$aescrypt$1*efc648908ca7ec727f37f3316dfd885c*eff5c87a35545406a57b56de57bd0554*3a66401271aec08cbd10cf2070332214093a33f36bd0dced4a4bb09fab817184*6a3c49fea0cafb19190dc4bdadb787e73b1df244c51780beef912598bd3bdf7e</w:t>
            </w:r>
          </w:p>
        </w:tc>
      </w:tr>
      <w:tr w:rsidR="00364B71" w:rsidRPr="00364B71" w14:paraId="415F843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3E360A6" w14:textId="77777777" w:rsidR="00364B71" w:rsidRPr="00364B71" w:rsidRDefault="00364B71" w:rsidP="00364B71">
            <w:pPr>
              <w:rPr>
                <w:lang w:val="en-PK"/>
              </w:rPr>
            </w:pPr>
            <w:r w:rsidRPr="00364B71">
              <w:rPr>
                <w:lang w:val="en-PK"/>
              </w:rPr>
              <w:t>22500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FFBA24" w14:textId="77777777" w:rsidR="00364B71" w:rsidRPr="00364B71" w:rsidRDefault="00364B71" w:rsidP="00364B71">
            <w:pPr>
              <w:rPr>
                <w:lang w:val="en-PK"/>
              </w:rPr>
            </w:pPr>
            <w:r w:rsidRPr="00364B71">
              <w:rPr>
                <w:lang w:val="en-PK"/>
              </w:rPr>
              <w:t>MultiBit Classic .key (MD5)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194B7E5" w14:textId="77777777" w:rsidR="00364B71" w:rsidRPr="00364B71" w:rsidRDefault="00364B71" w:rsidP="00364B71">
            <w:pPr>
              <w:rPr>
                <w:lang w:val="en-PK"/>
              </w:rPr>
            </w:pPr>
            <w:r w:rsidRPr="00364B71">
              <w:rPr>
                <w:lang w:val="en-PK"/>
              </w:rPr>
              <w:t>$multibit$1*e5912fe5c84af3d5*5f0391c219e8ef62c06505b1f6232858f5bcaa739c2b471d45dd0bd8345334de</w:t>
            </w:r>
          </w:p>
        </w:tc>
      </w:tr>
      <w:tr w:rsidR="00364B71" w:rsidRPr="00364B71" w14:paraId="3AF1F11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860ECE9" w14:textId="77777777" w:rsidR="00364B71" w:rsidRPr="00364B71" w:rsidRDefault="00364B71" w:rsidP="00364B71">
            <w:pPr>
              <w:rPr>
                <w:lang w:val="en-PK"/>
              </w:rPr>
            </w:pPr>
            <w:r w:rsidRPr="00364B71">
              <w:rPr>
                <w:lang w:val="en-PK"/>
              </w:rPr>
              <w:t>22600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6D4FEF" w14:textId="77777777" w:rsidR="00364B71" w:rsidRPr="00364B71" w:rsidRDefault="00364B71" w:rsidP="00364B71">
            <w:pPr>
              <w:rPr>
                <w:lang w:val="en-PK"/>
              </w:rPr>
            </w:pPr>
            <w:r w:rsidRPr="00364B71">
              <w:rPr>
                <w:lang w:val="en-PK"/>
              </w:rPr>
              <w:t>Telegram Desktop App Passcode (PBKDF2-HMAC-SHA1)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A03A86" w14:textId="77777777" w:rsidR="00364B71" w:rsidRPr="00364B71" w:rsidRDefault="00364B71" w:rsidP="00364B71">
            <w:pPr>
              <w:rPr>
                <w:lang w:val="en-PK"/>
              </w:rPr>
            </w:pPr>
            <w:r w:rsidRPr="00364B71">
              <w:rPr>
                <w:lang w:val="en-PK"/>
              </w:rPr>
              <w:t>$telegram$1*4000*913a7e42143b4eed0fb532dacfa04e3a0eae036ae66dd02de76323046c575531*cde5f7a3bda3812b4a3cd4df1269c6be18ca7536981522c251cab531c274776804634cdca5313dc8beb9895f903a40d874cd50dbb82e5e4d8f264820f3f2e2111a5831e1a2f16b1a75b2264c4b4485dfe0f789071130160af205f9f96aef378ee05602de2562f8c3b136a75ea01f54f4598af93f9e7f98eb66a5fd3dabaa864708fe0e84b59b77686974060f1533e3acc5367bc493915b5614603cf5601cfa0a6b8eae4c4bd24948176dd7ff470bc0863f35fdfce31a667c70e37743f662bc9c5ec86baff3ebb6bf7de96bcdfaca18baf9617a979424f792ef6e6</w:t>
            </w:r>
            <w:r w:rsidRPr="00364B71">
              <w:rPr>
                <w:lang w:val="en-PK"/>
              </w:rPr>
              <w:lastRenderedPageBreak/>
              <w:t>5e346ea2cbc1d53377f47c3fc681d7eda8169e6e20cd6a22dd94bf24933b8ffc4878216fa9edc7c72a073446a14b63e12b223f840217a7eac51b6afcc15bfa12afd3e85d3bd</w:t>
            </w:r>
          </w:p>
        </w:tc>
      </w:tr>
      <w:tr w:rsidR="00364B71" w:rsidRPr="00364B71" w14:paraId="13D1D02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EBA9AA0" w14:textId="77777777" w:rsidR="00364B71" w:rsidRPr="00364B71" w:rsidRDefault="00364B71" w:rsidP="00364B71">
            <w:pPr>
              <w:rPr>
                <w:lang w:val="en-PK"/>
              </w:rPr>
            </w:pPr>
            <w:r w:rsidRPr="00364B71">
              <w:rPr>
                <w:lang w:val="en-PK"/>
              </w:rPr>
              <w:lastRenderedPageBreak/>
              <w:t>22700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7CAF0D4" w14:textId="77777777" w:rsidR="00364B71" w:rsidRPr="00364B71" w:rsidRDefault="00364B71" w:rsidP="00364B71">
            <w:pPr>
              <w:rPr>
                <w:lang w:val="en-PK"/>
              </w:rPr>
            </w:pPr>
            <w:r w:rsidRPr="00364B71">
              <w:rPr>
                <w:lang w:val="en-PK"/>
              </w:rPr>
              <w:t>MultiBit HD (scrypt)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F859C82" w14:textId="77777777" w:rsidR="00364B71" w:rsidRPr="00364B71" w:rsidRDefault="00364B71" w:rsidP="00364B71">
            <w:pPr>
              <w:rPr>
                <w:lang w:val="en-PK"/>
              </w:rPr>
            </w:pPr>
            <w:r w:rsidRPr="00364B71">
              <w:rPr>
                <w:lang w:val="en-PK"/>
              </w:rPr>
              <w:t>$multibit$2*2e311aa2cc5ec99f7073cacc8a2d1938*e3ad782e7f92d66a3cdfaec43a46be29*5d1cabd4f4a50ba125f88c47027fff9b</w:t>
            </w:r>
          </w:p>
        </w:tc>
      </w:tr>
      <w:tr w:rsidR="00364B71" w:rsidRPr="00364B71" w14:paraId="278FA8A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32AAF4B" w14:textId="77777777" w:rsidR="00364B71" w:rsidRPr="00364B71" w:rsidRDefault="00364B71" w:rsidP="00364B71">
            <w:pPr>
              <w:rPr>
                <w:lang w:val="en-PK"/>
              </w:rPr>
            </w:pPr>
            <w:r w:rsidRPr="00364B71">
              <w:rPr>
                <w:lang w:val="en-PK"/>
              </w:rPr>
              <w:t>22911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93D59E" w14:textId="77777777" w:rsidR="00364B71" w:rsidRPr="00364B71" w:rsidRDefault="00364B71" w:rsidP="00364B71">
            <w:pPr>
              <w:rPr>
                <w:lang w:val="en-PK"/>
              </w:rPr>
            </w:pPr>
            <w:r w:rsidRPr="00364B71">
              <w:rPr>
                <w:lang w:val="en-PK"/>
              </w:rPr>
              <w:t>RSA/DSA/EC/OpenSSH Private Keys ($0$)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D76F487" w14:textId="77777777" w:rsidR="00364B71" w:rsidRPr="00364B71" w:rsidRDefault="00364B71" w:rsidP="00364B71">
            <w:pPr>
              <w:rPr>
                <w:lang w:val="en-PK"/>
              </w:rPr>
            </w:pPr>
            <w:r w:rsidRPr="00364B71">
              <w:rPr>
                <w:lang w:val="en-PK"/>
              </w:rPr>
              <w:t>$sshng$0$8$7532262427635482$1224$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</w:t>
            </w:r>
            <w:r w:rsidRPr="00364B71">
              <w:rPr>
                <w:lang w:val="en-PK"/>
              </w:rPr>
              <w:lastRenderedPageBreak/>
              <w:t>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</w:t>
            </w:r>
          </w:p>
        </w:tc>
      </w:tr>
      <w:tr w:rsidR="00364B71" w:rsidRPr="00364B71" w14:paraId="5EF69E2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44C3D6" w14:textId="77777777" w:rsidR="00364B71" w:rsidRPr="00364B71" w:rsidRDefault="00364B71" w:rsidP="00364B71">
            <w:pPr>
              <w:rPr>
                <w:lang w:val="en-PK"/>
              </w:rPr>
            </w:pPr>
            <w:r w:rsidRPr="00364B71">
              <w:rPr>
                <w:lang w:val="en-PK"/>
              </w:rPr>
              <w:lastRenderedPageBreak/>
              <w:t>22921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19CE0B" w14:textId="77777777" w:rsidR="00364B71" w:rsidRPr="00364B71" w:rsidRDefault="00364B71" w:rsidP="00364B71">
            <w:pPr>
              <w:rPr>
                <w:lang w:val="en-PK"/>
              </w:rPr>
            </w:pPr>
            <w:r w:rsidRPr="00364B71">
              <w:rPr>
                <w:lang w:val="en-PK"/>
              </w:rPr>
              <w:t>RSA/DSA/EC/OpenSSH Private Keys ($6$)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026C04" w14:textId="77777777" w:rsidR="00364B71" w:rsidRPr="00364B71" w:rsidRDefault="00364B71" w:rsidP="00364B71">
            <w:pPr>
              <w:rPr>
                <w:lang w:val="en-PK"/>
              </w:rPr>
            </w:pPr>
            <w:r w:rsidRPr="00364B71">
              <w:rPr>
                <w:lang w:val="en-PK"/>
              </w:rPr>
              <w:t>$sshng$6$8$7620048997557487$1224$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</w:t>
            </w:r>
            <w:r w:rsidRPr="00364B71">
              <w:rPr>
                <w:lang w:val="en-PK"/>
              </w:rPr>
              <w:lastRenderedPageBreak/>
              <w:t>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</w:t>
            </w:r>
          </w:p>
        </w:tc>
      </w:tr>
      <w:tr w:rsidR="00364B71" w:rsidRPr="00364B71" w14:paraId="113FF06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1D5F89" w14:textId="77777777" w:rsidR="00364B71" w:rsidRPr="00364B71" w:rsidRDefault="00364B71" w:rsidP="00364B71">
            <w:pPr>
              <w:rPr>
                <w:lang w:val="en-PK"/>
              </w:rPr>
            </w:pPr>
            <w:r w:rsidRPr="00364B71">
              <w:rPr>
                <w:lang w:val="en-PK"/>
              </w:rPr>
              <w:lastRenderedPageBreak/>
              <w:t>22931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E6D4CD" w14:textId="77777777" w:rsidR="00364B71" w:rsidRPr="00364B71" w:rsidRDefault="00364B71" w:rsidP="00364B71">
            <w:pPr>
              <w:rPr>
                <w:lang w:val="en-PK"/>
              </w:rPr>
            </w:pPr>
            <w:r w:rsidRPr="00364B71">
              <w:rPr>
                <w:lang w:val="en-PK"/>
              </w:rPr>
              <w:t>RSA/DSA/EC/OpenSSH Private Keys ($1, $3$)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57E81A1" w14:textId="77777777" w:rsidR="00364B71" w:rsidRPr="00364B71" w:rsidRDefault="00364B71" w:rsidP="00364B71">
            <w:pPr>
              <w:rPr>
                <w:lang w:val="en-PK"/>
              </w:rPr>
            </w:pPr>
            <w:r w:rsidRPr="00364B71">
              <w:rPr>
                <w:lang w:val="en-PK"/>
              </w:rPr>
              <w:t>$sshng$1$16$14987802644369864387956120434709$1232$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</w:t>
            </w:r>
            <w:r w:rsidRPr="00364B71">
              <w:rPr>
                <w:lang w:val="en-PK"/>
              </w:rPr>
              <w:lastRenderedPageBreak/>
              <w:t>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</w:t>
            </w:r>
          </w:p>
        </w:tc>
      </w:tr>
      <w:tr w:rsidR="00364B71" w:rsidRPr="00364B71" w14:paraId="0CA85B4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F77803" w14:textId="77777777" w:rsidR="00364B71" w:rsidRPr="00364B71" w:rsidRDefault="00364B71" w:rsidP="00364B71">
            <w:pPr>
              <w:rPr>
                <w:lang w:val="en-PK"/>
              </w:rPr>
            </w:pPr>
            <w:r w:rsidRPr="00364B71">
              <w:rPr>
                <w:lang w:val="en-PK"/>
              </w:rPr>
              <w:lastRenderedPageBreak/>
              <w:t>22941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CC3F2F1" w14:textId="77777777" w:rsidR="00364B71" w:rsidRPr="00364B71" w:rsidRDefault="00364B71" w:rsidP="00364B71">
            <w:pPr>
              <w:rPr>
                <w:lang w:val="en-PK"/>
              </w:rPr>
            </w:pPr>
            <w:r w:rsidRPr="00364B71">
              <w:rPr>
                <w:lang w:val="en-PK"/>
              </w:rPr>
              <w:t>RSA/DSA/EC/OpenSSH Private Keys ($4$)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4BD7F3" w14:textId="77777777" w:rsidR="00364B71" w:rsidRPr="00364B71" w:rsidRDefault="00364B71" w:rsidP="00364B71">
            <w:pPr>
              <w:rPr>
                <w:lang w:val="en-PK"/>
              </w:rPr>
            </w:pPr>
            <w:r w:rsidRPr="00364B71">
              <w:rPr>
                <w:lang w:val="en-PK"/>
              </w:rPr>
              <w:t>$sshng$4$16$01684556100059289727957814500256$1232$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</w:t>
            </w:r>
            <w:r w:rsidRPr="00364B71">
              <w:rPr>
                <w:lang w:val="en-PK"/>
              </w:rPr>
              <w:lastRenderedPageBreak/>
              <w:t>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</w:t>
            </w:r>
          </w:p>
        </w:tc>
      </w:tr>
      <w:tr w:rsidR="00364B71" w:rsidRPr="00364B71" w14:paraId="24C4206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C33A2B" w14:textId="77777777" w:rsidR="00364B71" w:rsidRPr="00364B71" w:rsidRDefault="00364B71" w:rsidP="00364B71">
            <w:pPr>
              <w:rPr>
                <w:lang w:val="en-PK"/>
              </w:rPr>
            </w:pPr>
            <w:r w:rsidRPr="00364B71">
              <w:rPr>
                <w:lang w:val="en-PK"/>
              </w:rPr>
              <w:lastRenderedPageBreak/>
              <w:t>22951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9B4902" w14:textId="77777777" w:rsidR="00364B71" w:rsidRPr="00364B71" w:rsidRDefault="00364B71" w:rsidP="00364B71">
            <w:pPr>
              <w:rPr>
                <w:lang w:val="en-PK"/>
              </w:rPr>
            </w:pPr>
            <w:r w:rsidRPr="00364B71">
              <w:rPr>
                <w:lang w:val="en-PK"/>
              </w:rPr>
              <w:t>RSA/DSA/EC/OpenSSH Private Keys ($5$)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54C8CD8" w14:textId="77777777" w:rsidR="00364B71" w:rsidRPr="00364B71" w:rsidRDefault="00364B71" w:rsidP="00364B71">
            <w:pPr>
              <w:rPr>
                <w:lang w:val="en-PK"/>
              </w:rPr>
            </w:pPr>
            <w:r w:rsidRPr="00364B71">
              <w:rPr>
                <w:lang w:val="en-PK"/>
              </w:rPr>
              <w:t>$sshng$5$16$52935050547964524511665675049973$1232$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</w:t>
            </w:r>
            <w:r w:rsidRPr="00364B71">
              <w:rPr>
                <w:lang w:val="en-PK"/>
              </w:rPr>
              <w:lastRenderedPageBreak/>
              <w:t>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</w:t>
            </w:r>
          </w:p>
        </w:tc>
      </w:tr>
      <w:tr w:rsidR="00364B71" w:rsidRPr="00364B71" w14:paraId="4D1C1E9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1AB78D" w14:textId="77777777" w:rsidR="00364B71" w:rsidRPr="00364B71" w:rsidRDefault="00364B71" w:rsidP="00364B71">
            <w:pPr>
              <w:rPr>
                <w:lang w:val="en-PK"/>
              </w:rPr>
            </w:pPr>
            <w:r w:rsidRPr="00364B71">
              <w:rPr>
                <w:lang w:val="en-PK"/>
              </w:rPr>
              <w:lastRenderedPageBreak/>
              <w:t>230</w:t>
            </w:r>
            <w:r w:rsidRPr="00364B71">
              <w:rPr>
                <w:lang w:val="en-PK"/>
              </w:rPr>
              <w:lastRenderedPageBreak/>
              <w:t>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3006A4D" w14:textId="77777777" w:rsidR="00364B71" w:rsidRPr="00364B71" w:rsidRDefault="00364B71" w:rsidP="00364B71">
            <w:pPr>
              <w:rPr>
                <w:lang w:val="en-PK"/>
              </w:rPr>
            </w:pPr>
            <w:r w:rsidRPr="00364B71">
              <w:rPr>
                <w:lang w:val="en-PK"/>
              </w:rPr>
              <w:lastRenderedPageBreak/>
              <w:t>SecureZIP AES-128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FAC9CA" w14:textId="77777777" w:rsidR="00364B71" w:rsidRPr="00364B71" w:rsidRDefault="00364B71" w:rsidP="00364B71">
            <w:pPr>
              <w:rPr>
                <w:lang w:val="en-PK"/>
              </w:rPr>
            </w:pPr>
            <w:r w:rsidRPr="00364B71">
              <w:rPr>
                <w:lang w:val="en-PK"/>
              </w:rPr>
              <w:t>$zip3$*0*1*128*0*b4630625c92b6e7848f6fd86*df2f62611b3d02d2c7e05a48dad57c7d93b0bac1362261ab533807afb69db856676aa6e350320130b5cbf27c55a48c0f75739654ac312f1cf5c37149557fc88a92c7e3dde8d23edd2b839036e88092a708b7e818bf1b6de92f0efb5cce184cceb11db6b3ca0527d0bdf1f1137ee6660d9890928cd80542ac1f439515519147c14d965b5ba107c6227f971e3e115170bf*0*0*0*file.txt</w:t>
            </w:r>
          </w:p>
        </w:tc>
      </w:tr>
      <w:tr w:rsidR="00364B71" w:rsidRPr="00364B71" w14:paraId="65E5E5C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CEF115" w14:textId="77777777" w:rsidR="00364B71" w:rsidRPr="00364B71" w:rsidRDefault="00364B71" w:rsidP="00364B71">
            <w:pPr>
              <w:rPr>
                <w:lang w:val="en-PK"/>
              </w:rPr>
            </w:pPr>
            <w:r w:rsidRPr="00364B71">
              <w:rPr>
                <w:lang w:val="en-PK"/>
              </w:rPr>
              <w:t>23002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0038521" w14:textId="77777777" w:rsidR="00364B71" w:rsidRPr="00364B71" w:rsidRDefault="00364B71" w:rsidP="00364B71">
            <w:pPr>
              <w:rPr>
                <w:lang w:val="en-PK"/>
              </w:rPr>
            </w:pPr>
            <w:r w:rsidRPr="00364B71">
              <w:rPr>
                <w:lang w:val="en-PK"/>
              </w:rPr>
              <w:t>SecureZIP AES-192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16F5F1" w14:textId="77777777" w:rsidR="00364B71" w:rsidRPr="00364B71" w:rsidRDefault="00364B71" w:rsidP="00364B71">
            <w:pPr>
              <w:rPr>
                <w:lang w:val="en-PK"/>
              </w:rPr>
            </w:pPr>
            <w:r w:rsidRPr="00364B71">
              <w:rPr>
                <w:lang w:val="en-PK"/>
              </w:rPr>
              <w:t>$zip3$*0*1*192*0*53ff2de8c280778e1e0ab997*603eb37dbab9ea109e2c405e37d8cae1ec89e1e0d0b9ce5bf55d1b571c343b6a3df35fe381c30249cb0738a9b956ba8e52dfc5552894296300446a771032776c811ff8a71d9bb3c4d6c37016c027e41fea2d157d5b0ce17804b1d7c1606b7c1121d37851bd705e001f2cd755bbf305966d129a17c1d48ff8e87cfa41f479090cd456527db7d1d43f9020ad8e73f851a5*0*0*0*file.txt</w:t>
            </w:r>
          </w:p>
        </w:tc>
      </w:tr>
      <w:tr w:rsidR="00364B71" w:rsidRPr="00364B71" w14:paraId="6256B32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AE13E6" w14:textId="77777777" w:rsidR="00364B71" w:rsidRPr="00364B71" w:rsidRDefault="00364B71" w:rsidP="00364B71">
            <w:pPr>
              <w:rPr>
                <w:lang w:val="en-PK"/>
              </w:rPr>
            </w:pPr>
            <w:r w:rsidRPr="00364B71">
              <w:rPr>
                <w:lang w:val="en-PK"/>
              </w:rPr>
              <w:t>23003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3E2AAF" w14:textId="77777777" w:rsidR="00364B71" w:rsidRPr="00364B71" w:rsidRDefault="00364B71" w:rsidP="00364B71">
            <w:pPr>
              <w:rPr>
                <w:lang w:val="en-PK"/>
              </w:rPr>
            </w:pPr>
            <w:r w:rsidRPr="00364B71">
              <w:rPr>
                <w:lang w:val="en-PK"/>
              </w:rPr>
              <w:t>SecureZIP AES-256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F84408" w14:textId="77777777" w:rsidR="00364B71" w:rsidRPr="00364B71" w:rsidRDefault="00364B71" w:rsidP="00364B71">
            <w:pPr>
              <w:rPr>
                <w:lang w:val="en-PK"/>
              </w:rPr>
            </w:pPr>
            <w:r w:rsidRPr="00364B71">
              <w:rPr>
                <w:lang w:val="en-PK"/>
              </w:rPr>
              <w:t>$zip3$*0*1*256*0*39bff47df6152a0214d7a967*65ff418ffb3b1198cccdef0327c03750f328d6dd5287e00e4c467f33b92a6ef40a74bb11b5afad61a6c3c9b279d8bd7961e96af7b470c36fc186fd3cfe059107021c9dea0cf206692f727eeca71f18f5b0b6ee1f702b648bba01aa21c7b7f3f0f7d547838aad46868155a04214f22feef7b31d7a15e1abe6dba5e569c62ee640783bb4a54054c2c69e93ece9f1a2af9d*0*0*0*file.txt</w:t>
            </w:r>
          </w:p>
        </w:tc>
      </w:tr>
      <w:tr w:rsidR="00364B71" w:rsidRPr="00364B71" w14:paraId="005C3DD9"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24E878" w14:textId="77777777" w:rsidR="00364B71" w:rsidRPr="00364B71" w:rsidRDefault="00364B71" w:rsidP="00364B71">
            <w:pPr>
              <w:rPr>
                <w:lang w:val="en-PK"/>
              </w:rPr>
            </w:pPr>
            <w:r w:rsidRPr="00364B71">
              <w:rPr>
                <w:lang w:val="en-PK"/>
              </w:rPr>
              <w:t>23100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F707A1" w14:textId="77777777" w:rsidR="00364B71" w:rsidRPr="00364B71" w:rsidRDefault="00364B71" w:rsidP="00364B71">
            <w:pPr>
              <w:rPr>
                <w:lang w:val="en-PK"/>
              </w:rPr>
            </w:pPr>
            <w:r w:rsidRPr="00364B71">
              <w:rPr>
                <w:lang w:val="en-PK"/>
              </w:rPr>
              <w:t>Apple Keychain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EC82A2" w14:textId="77777777" w:rsidR="00364B71" w:rsidRPr="00364B71" w:rsidRDefault="00364B71" w:rsidP="00364B71">
            <w:pPr>
              <w:rPr>
                <w:lang w:val="en-PK"/>
              </w:rPr>
            </w:pPr>
            <w:r w:rsidRPr="00364B71">
              <w:rPr>
                <w:lang w:val="en-PK"/>
              </w:rPr>
              <w:t>$keychain$*74cd1efd49e54a8fdc8750288801e09fa26a33b1*66001ad4e0498dc7*5a084b7314971b728cb551ac40b2e50b7b5bd8b8496b902efe7af07538863a45394ead8399ec581681f7416003c49cc7</w:t>
            </w:r>
          </w:p>
        </w:tc>
      </w:tr>
      <w:tr w:rsidR="00364B71" w:rsidRPr="00364B71" w14:paraId="651B924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BD5BC3" w14:textId="77777777" w:rsidR="00364B71" w:rsidRPr="00364B71" w:rsidRDefault="00364B71" w:rsidP="00364B71">
            <w:pPr>
              <w:rPr>
                <w:lang w:val="en-PK"/>
              </w:rPr>
            </w:pPr>
            <w:r w:rsidRPr="00364B71">
              <w:rPr>
                <w:lang w:val="en-PK"/>
              </w:rPr>
              <w:lastRenderedPageBreak/>
              <w:t>23200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762EF2" w14:textId="77777777" w:rsidR="00364B71" w:rsidRPr="00364B71" w:rsidRDefault="00364B71" w:rsidP="00364B71">
            <w:pPr>
              <w:rPr>
                <w:lang w:val="en-PK"/>
              </w:rPr>
            </w:pPr>
            <w:r w:rsidRPr="00364B71">
              <w:rPr>
                <w:lang w:val="en-PK"/>
              </w:rPr>
              <w:t>XMPP SCRAM PBKDF2-SHA1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4F3B962" w14:textId="77777777" w:rsidR="00364B71" w:rsidRPr="00364B71" w:rsidRDefault="00364B71" w:rsidP="00364B71">
            <w:pPr>
              <w:rPr>
                <w:lang w:val="en-PK"/>
              </w:rPr>
            </w:pPr>
            <w:r w:rsidRPr="00364B71">
              <w:rPr>
                <w:lang w:val="en-PK"/>
              </w:rPr>
              <w:t>$xmpp-scram$0$4096$32$bbc1467455fd9886f6c5d15200601735e159e807d53a1c80853b570321aaeceb$8301c6e0245e4a986ed64a9b1803afb1854d9712</w:t>
            </w:r>
          </w:p>
        </w:tc>
      </w:tr>
      <w:tr w:rsidR="00364B71" w:rsidRPr="00364B71" w14:paraId="342ABB9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C8B2E5" w14:textId="77777777" w:rsidR="00364B71" w:rsidRPr="00364B71" w:rsidRDefault="00364B71" w:rsidP="00364B71">
            <w:pPr>
              <w:rPr>
                <w:lang w:val="en-PK"/>
              </w:rPr>
            </w:pPr>
            <w:r w:rsidRPr="00364B71">
              <w:rPr>
                <w:lang w:val="en-PK"/>
              </w:rPr>
              <w:t>23300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83DEFF" w14:textId="77777777" w:rsidR="00364B71" w:rsidRPr="00364B71" w:rsidRDefault="00364B71" w:rsidP="00364B71">
            <w:pPr>
              <w:rPr>
                <w:lang w:val="en-PK"/>
              </w:rPr>
            </w:pPr>
            <w:r w:rsidRPr="00364B71">
              <w:rPr>
                <w:lang w:val="en-PK"/>
              </w:rPr>
              <w:t>Apple iWork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0EB461" w14:textId="77777777" w:rsidR="00364B71" w:rsidRPr="00364B71" w:rsidRDefault="00364B71" w:rsidP="00364B71">
            <w:pPr>
              <w:rPr>
                <w:lang w:val="en-PK"/>
              </w:rPr>
            </w:pPr>
            <w:r w:rsidRPr="00364B71">
              <w:rPr>
                <w:lang w:val="en-PK"/>
              </w:rPr>
              <w:t>$iwork$2$1$1$4000$b31b7320d1e7a5ee$01f54d6f9e5090eb16fef2b05f8242bc$69561c985268326b7353fb22c3685a378341127557bd2bbea1bd10afb31f2127344707b662a2c29480c32b8b93dea0538327f604e5aa8733be83af25f370f7ac</w:t>
            </w:r>
          </w:p>
        </w:tc>
      </w:tr>
      <w:tr w:rsidR="00364B71" w:rsidRPr="00364B71" w14:paraId="43B92A9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66C4FB9" w14:textId="77777777" w:rsidR="00364B71" w:rsidRPr="00364B71" w:rsidRDefault="00364B71" w:rsidP="00364B71">
            <w:pPr>
              <w:rPr>
                <w:lang w:val="en-PK"/>
              </w:rPr>
            </w:pPr>
            <w:r w:rsidRPr="00364B71">
              <w:rPr>
                <w:lang w:val="en-PK"/>
              </w:rPr>
              <w:t>23400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43B564E" w14:textId="77777777" w:rsidR="00364B71" w:rsidRPr="00364B71" w:rsidRDefault="00364B71" w:rsidP="00364B71">
            <w:pPr>
              <w:rPr>
                <w:lang w:val="en-PK"/>
              </w:rPr>
            </w:pPr>
            <w:r w:rsidRPr="00364B71">
              <w:rPr>
                <w:lang w:val="en-PK"/>
              </w:rPr>
              <w:t>Bitwarden </w:t>
            </w:r>
            <w:r w:rsidRPr="00364B71">
              <w:rPr>
                <w:vertAlign w:val="superscript"/>
                <w:lang w:val="en-PK"/>
              </w:rPr>
              <w:t>21</w:t>
            </w:r>
            <w:r w:rsidRPr="00364B71">
              <w:rPr>
                <w:lang w:val="en-PK"/>
              </w:rPr>
              <w:t>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6ACFF7" w14:textId="77777777" w:rsidR="00364B71" w:rsidRPr="00364B71" w:rsidRDefault="00364B71" w:rsidP="00364B71">
            <w:pPr>
              <w:rPr>
                <w:lang w:val="en-PK"/>
              </w:rPr>
            </w:pPr>
            <w:r w:rsidRPr="00364B71">
              <w:rPr>
                <w:lang w:val="en-PK"/>
              </w:rPr>
              <w:t>$bitwarden$1*100000*bm9yZXBseUBoYXNoY2F0Lm5ldA==*zAXL7noQxkIJG82vWuqyDsnoqnKAVU7gE/8IRI6BlMs=</w:t>
            </w:r>
          </w:p>
        </w:tc>
      </w:tr>
      <w:tr w:rsidR="00364B71" w:rsidRPr="00364B71" w14:paraId="675980E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1A2F5D6" w14:textId="77777777" w:rsidR="00364B71" w:rsidRPr="00364B71" w:rsidRDefault="00364B71" w:rsidP="00364B71">
            <w:pPr>
              <w:rPr>
                <w:lang w:val="en-PK"/>
              </w:rPr>
            </w:pPr>
            <w:r w:rsidRPr="00364B71">
              <w:rPr>
                <w:lang w:val="en-PK"/>
              </w:rPr>
              <w:t>23500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BDE191" w14:textId="77777777" w:rsidR="00364B71" w:rsidRPr="00364B71" w:rsidRDefault="00364B71" w:rsidP="00364B71">
            <w:pPr>
              <w:rPr>
                <w:lang w:val="en-PK"/>
              </w:rPr>
            </w:pPr>
            <w:r w:rsidRPr="00364B71">
              <w:rPr>
                <w:lang w:val="en-PK"/>
              </w:rPr>
              <w:t>AxCrypt 2 AES-128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8354D0" w14:textId="77777777" w:rsidR="00364B71" w:rsidRPr="00364B71" w:rsidRDefault="00364B71" w:rsidP="00364B71">
            <w:pPr>
              <w:rPr>
                <w:lang w:val="en-PK"/>
              </w:rPr>
            </w:pPr>
            <w:r w:rsidRPr="00364B71">
              <w:rPr>
                <w:lang w:val="en-PK"/>
              </w:rPr>
              <w:t>$axcrypt$*2*10000*6d44c6d19076bce9920c5fb76b246c161926ce65abb93ec2003919d78898aadd5bc6e5754201ff25d681ad89fa2861d20ef7c3fd7bde051909dfef8adcb50491*68f78a1b80291a42b2a117d6209d3eb3541a8d47ed6b970b2b8294b2bc78347fc2b494a0599f8cba6d45e88fd8fbc5b4dd7e888f6c9543e679489de132167222e130d5925278693ad8599284705fdf99360b2199ed0005be05867b9b7aa6bb4be76f5f979819eb27cf590a47d81830575b2af09dda756360c844b89c7dcec099cfdd27d2d0c95d24f143405f303e4843*1000*debdeb8ea7b9800b01855de09b105fdb8840efc1f67dc742283d13a5570165f8</w:t>
            </w:r>
          </w:p>
        </w:tc>
      </w:tr>
      <w:tr w:rsidR="00364B71" w:rsidRPr="00364B71" w14:paraId="2216DC2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B434B3" w14:textId="77777777" w:rsidR="00364B71" w:rsidRPr="00364B71" w:rsidRDefault="00364B71" w:rsidP="00364B71">
            <w:pPr>
              <w:rPr>
                <w:lang w:val="en-PK"/>
              </w:rPr>
            </w:pPr>
            <w:r w:rsidRPr="00364B71">
              <w:rPr>
                <w:lang w:val="en-PK"/>
              </w:rPr>
              <w:lastRenderedPageBreak/>
              <w:t>23600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56BC19" w14:textId="77777777" w:rsidR="00364B71" w:rsidRPr="00364B71" w:rsidRDefault="00364B71" w:rsidP="00364B71">
            <w:pPr>
              <w:rPr>
                <w:lang w:val="en-PK"/>
              </w:rPr>
            </w:pPr>
            <w:r w:rsidRPr="00364B71">
              <w:rPr>
                <w:lang w:val="en-PK"/>
              </w:rPr>
              <w:t>AxCrypt 2 AES-256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7AFBB2" w14:textId="77777777" w:rsidR="00364B71" w:rsidRPr="00364B71" w:rsidRDefault="00364B71" w:rsidP="00364B71">
            <w:pPr>
              <w:rPr>
                <w:lang w:val="en-PK"/>
              </w:rPr>
            </w:pPr>
            <w:r w:rsidRPr="00364B71">
              <w:rPr>
                <w:lang w:val="en-PK"/>
              </w:rPr>
              <w:t>$axcrypt$*2*10000*79bea2d51670484a065241c52613b41a33bf56d2dda9993770e8b0188e3bbf881bea6552a2986c70dc97240b0f91df2eecfa2c7044998041b3fbd58369cfef79*4982f7a860d4e92079bc677c1f89304aa3a2d9ab8c81efaff6c78a12e2873a3a23e6ae6e23a7144248446d8b44e3e82b19a307b2105570a39e1a7bed70b77bbf6b3e85371fe5bb52d1d4c7fcb3d755b308796ab7c4ff270c9217f05477aff5e8e94e5e8af1fba3ce069ce6fc94ae7aeebcb3da270cab672e95c8042a848cefc70bde7201b52cba9a8a0615ac70315792*1000*e2438859e86f7b4076b0ee4044ad5d17c3bb1f5a05fcb1af28ed7326cf71ced2</w:t>
            </w:r>
          </w:p>
        </w:tc>
      </w:tr>
      <w:tr w:rsidR="00364B71" w:rsidRPr="00364B71" w14:paraId="0003CE9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0924E0" w14:textId="77777777" w:rsidR="00364B71" w:rsidRPr="00364B71" w:rsidRDefault="00364B71" w:rsidP="00364B71">
            <w:pPr>
              <w:rPr>
                <w:lang w:val="en-PK"/>
              </w:rPr>
            </w:pPr>
            <w:r w:rsidRPr="00364B71">
              <w:rPr>
                <w:lang w:val="en-PK"/>
              </w:rPr>
              <w:t>23700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D89B9D" w14:textId="77777777" w:rsidR="00364B71" w:rsidRPr="00364B71" w:rsidRDefault="00364B71" w:rsidP="00364B71">
            <w:pPr>
              <w:rPr>
                <w:lang w:val="en-PK"/>
              </w:rPr>
            </w:pPr>
            <w:r w:rsidRPr="00364B71">
              <w:rPr>
                <w:lang w:val="en-PK"/>
              </w:rPr>
              <w:t>RAR3-p (Uncompressed)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D6A1A2" w14:textId="77777777" w:rsidR="00364B71" w:rsidRPr="00364B71" w:rsidRDefault="00364B71" w:rsidP="00364B71">
            <w:pPr>
              <w:rPr>
                <w:lang w:val="en-PK"/>
              </w:rPr>
            </w:pPr>
            <w:r w:rsidRPr="00364B71">
              <w:rPr>
                <w:lang w:val="en-PK"/>
              </w:rPr>
              <w:t>$RAR3$*1*e54a73729887cb53*49b0a846*16*14*1*34620bcca8176642a210b1051901921e*30</w:t>
            </w:r>
          </w:p>
        </w:tc>
      </w:tr>
      <w:tr w:rsidR="00364B71" w:rsidRPr="00364B71" w14:paraId="28B1F742"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1A6C86" w14:textId="77777777" w:rsidR="00364B71" w:rsidRPr="00364B71" w:rsidRDefault="00364B71" w:rsidP="00364B71">
            <w:pPr>
              <w:rPr>
                <w:lang w:val="en-PK"/>
              </w:rPr>
            </w:pPr>
            <w:r w:rsidRPr="00364B71">
              <w:rPr>
                <w:lang w:val="en-PK"/>
              </w:rPr>
              <w:t>23800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C22473" w14:textId="77777777" w:rsidR="00364B71" w:rsidRPr="00364B71" w:rsidRDefault="00364B71" w:rsidP="00364B71">
            <w:pPr>
              <w:rPr>
                <w:lang w:val="en-PK"/>
              </w:rPr>
            </w:pPr>
            <w:r w:rsidRPr="00364B71">
              <w:rPr>
                <w:lang w:val="en-PK"/>
              </w:rPr>
              <w:t>RAR3-p (Compressed) </w:t>
            </w:r>
            <w:r w:rsidRPr="00364B71">
              <w:rPr>
                <w:vertAlign w:val="superscript"/>
                <w:lang w:val="en-PK"/>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FD3A49" w14:textId="77777777" w:rsidR="00364B71" w:rsidRPr="00364B71" w:rsidRDefault="00364B71" w:rsidP="00364B71">
            <w:pPr>
              <w:rPr>
                <w:lang w:val="en-PK"/>
              </w:rPr>
            </w:pPr>
            <w:r w:rsidRPr="00364B71">
              <w:rPr>
                <w:lang w:val="en-PK"/>
              </w:rPr>
              <w:t>$RAR3$*1*ad56eb40219c9da2*834064ce*32*13*1*eb47b1abe17a1a75bce6c92ab1cef3f4126035ea95deaf08b3f32a0c7b8078e1*33</w:t>
            </w:r>
          </w:p>
        </w:tc>
      </w:tr>
      <w:tr w:rsidR="00364B71" w:rsidRPr="00364B71" w14:paraId="0E403F5B"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6778AA" w14:textId="77777777" w:rsidR="00364B71" w:rsidRPr="00364B71" w:rsidRDefault="00364B71" w:rsidP="00364B71">
            <w:pPr>
              <w:rPr>
                <w:lang w:val="en-PK"/>
              </w:rPr>
            </w:pPr>
            <w:r w:rsidRPr="00364B71">
              <w:rPr>
                <w:lang w:val="en-PK"/>
              </w:rPr>
              <w:t>99999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28CFBDA" w14:textId="77777777" w:rsidR="00364B71" w:rsidRPr="00364B71" w:rsidRDefault="00364B71" w:rsidP="00364B71">
            <w:pPr>
              <w:rPr>
                <w:lang w:val="en-PK"/>
              </w:rPr>
            </w:pPr>
            <w:r w:rsidRPr="00364B71">
              <w:rPr>
                <w:lang w:val="en-PK"/>
              </w:rPr>
              <w:t>Plaintext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5A6E231" w14:textId="77777777" w:rsidR="00364B71" w:rsidRPr="00364B71" w:rsidRDefault="00364B71" w:rsidP="00364B71">
            <w:pPr>
              <w:rPr>
                <w:lang w:val="en-PK"/>
              </w:rPr>
            </w:pPr>
            <w:r w:rsidRPr="00364B71">
              <w:rPr>
                <w:lang w:val="en-PK"/>
              </w:rPr>
              <w:t>hashcat</w:t>
            </w:r>
          </w:p>
        </w:tc>
      </w:tr>
    </w:tbl>
    <w:p w14:paraId="51CB3975" w14:textId="77777777" w:rsidR="00364B71" w:rsidRPr="00364B71" w:rsidRDefault="00364B71" w:rsidP="00364B71">
      <w:pPr>
        <w:rPr>
          <w:lang w:val="en-PK"/>
        </w:rPr>
      </w:pPr>
      <w:r w:rsidRPr="00364B71">
        <w:rPr>
          <w:vertAlign w:val="superscript"/>
          <w:lang w:val="en-PK"/>
        </w:rPr>
        <w:lastRenderedPageBreak/>
        <w:t>*</w:t>
      </w:r>
      <w:r w:rsidRPr="00364B71">
        <w:rPr>
          <w:lang w:val="en-PK"/>
        </w:rPr>
        <w:t> In beta or not yet released</w:t>
      </w:r>
      <w:r w:rsidRPr="00364B71">
        <w:rPr>
          <w:lang w:val="en-PK"/>
        </w:rPr>
        <w:br/>
      </w:r>
      <w:r w:rsidRPr="00364B71">
        <w:rPr>
          <w:vertAlign w:val="superscript"/>
          <w:lang w:val="en-PK"/>
        </w:rPr>
        <w:t>1</w:t>
      </w:r>
      <w:r w:rsidRPr="00364B71">
        <w:rPr>
          <w:lang w:val="en-PK"/>
        </w:rPr>
        <w:t> Password: “hashcat!”</w:t>
      </w:r>
      <w:r w:rsidRPr="00364B71">
        <w:rPr>
          <w:lang w:val="en-PK"/>
        </w:rPr>
        <w:br/>
      </w:r>
      <w:r w:rsidRPr="00364B71">
        <w:rPr>
          <w:vertAlign w:val="superscript"/>
          <w:lang w:val="en-PK"/>
        </w:rPr>
        <w:t>2</w:t>
      </w:r>
      <w:r w:rsidRPr="00364B71">
        <w:rPr>
          <w:lang w:val="en-PK"/>
        </w:rPr>
        <w:t> rounds=[# of iterations] is </w:t>
      </w:r>
      <w:r w:rsidRPr="00364B71">
        <w:rPr>
          <w:b/>
          <w:bCs/>
          <w:lang w:val="en-PK"/>
        </w:rPr>
        <w:t>optional</w:t>
      </w:r>
      <w:r w:rsidRPr="00364B71">
        <w:rPr>
          <w:lang w:val="en-PK"/>
        </w:rPr>
        <w:t> here, after signature, e.g. $5$rounds=5000</w:t>
      </w:r>
      <w:r w:rsidRPr="00364B71">
        <w:rPr>
          <w:lang w:val="en-PK"/>
        </w:rPr>
        <w:br/>
      </w:r>
      <w:r w:rsidRPr="00364B71">
        <w:rPr>
          <w:vertAlign w:val="superscript"/>
          <w:lang w:val="en-PK"/>
        </w:rPr>
        <w:t>3</w:t>
      </w:r>
      <w:r w:rsidRPr="00364B71">
        <w:rPr>
          <w:lang w:val="en-PK"/>
        </w:rPr>
        <w:t> Same format as in </w:t>
      </w:r>
      <w:r w:rsidRPr="00364B71">
        <w:rPr>
          <w:vertAlign w:val="superscript"/>
          <w:lang w:val="en-PK"/>
        </w:rPr>
        <w:t>2</w:t>
      </w:r>
      <w:r w:rsidRPr="00364B71">
        <w:rPr>
          <w:lang w:val="en-PK"/>
        </w:rPr>
        <w:t> but the number of rounds </w:t>
      </w:r>
      <w:r w:rsidRPr="00364B71">
        <w:rPr>
          <w:b/>
          <w:bCs/>
          <w:lang w:val="en-PK"/>
        </w:rPr>
        <w:t>must</w:t>
      </w:r>
      <w:r w:rsidRPr="00364B71">
        <w:rPr>
          <w:lang w:val="en-PK"/>
        </w:rPr>
        <w:t> be specified</w:t>
      </w:r>
      <w:r w:rsidRPr="00364B71">
        <w:rPr>
          <w:lang w:val="en-PK"/>
        </w:rPr>
        <w:br/>
      </w:r>
      <w:r w:rsidRPr="00364B71">
        <w:rPr>
          <w:vertAlign w:val="superscript"/>
          <w:lang w:val="en-PK"/>
        </w:rPr>
        <w:t>4</w:t>
      </w:r>
      <w:r w:rsidRPr="00364B71">
        <w:rPr>
          <w:lang w:val="en-PK"/>
        </w:rPr>
        <w:t> The hash used here is </w:t>
      </w:r>
      <w:r w:rsidRPr="00364B71">
        <w:rPr>
          <w:b/>
          <w:bCs/>
          <w:lang w:val="en-PK"/>
        </w:rPr>
        <w:t>not</w:t>
      </w:r>
      <w:r w:rsidRPr="00364B71">
        <w:rPr>
          <w:lang w:val="en-PK"/>
        </w:rPr>
        <w:t> the one sent via e.g. the web interface to LastPass servers (pbkdf2_sha256_hex (pbkdf2_sha256 ($pass, $email, $iterations), $pass, 1) but instead the one stored (by e.g. your browser or the pocket version) to disk. For instance, Opera and Chrome store the hash in local SQLite databases; Firefox uses files ending with “lpall.slps” - for Linux: 2nd line is interesting / base64 decode it; for Windows, see </w:t>
      </w:r>
      <w:hyperlink r:id="rId89" w:anchor="pid16111" w:tooltip="https://hashcat.net/forum/thread-2701-post-16111.html#pid16111" w:history="1">
        <w:r w:rsidRPr="00364B71">
          <w:rPr>
            <w:rStyle w:val="Hyperlink"/>
            <w:lang w:val="en-PK"/>
          </w:rPr>
          <w:t>here</w:t>
        </w:r>
      </w:hyperlink>
      <w:r w:rsidRPr="00364B71">
        <w:rPr>
          <w:lang w:val="en-PK"/>
        </w:rPr>
        <w:t> - and_key.itr</w:t>
      </w:r>
      <w:r w:rsidRPr="00364B71">
        <w:rPr>
          <w:lang w:val="en-PK"/>
        </w:rPr>
        <w:br/>
      </w:r>
      <w:r w:rsidRPr="00364B71">
        <w:rPr>
          <w:vertAlign w:val="superscript"/>
          <w:lang w:val="en-PK"/>
        </w:rPr>
        <w:t>5</w:t>
      </w:r>
      <w:r w:rsidRPr="00364B71">
        <w:rPr>
          <w:lang w:val="en-PK"/>
        </w:rPr>
        <w:t> You can consider the second part as a “salt”. If it is equal to 00000000, the CRC32 code will be considered as “not salted”</w:t>
      </w:r>
      <w:r w:rsidRPr="00364B71">
        <w:rPr>
          <w:lang w:val="en-PK"/>
        </w:rPr>
        <w:br/>
      </w:r>
      <w:r w:rsidRPr="00364B71">
        <w:rPr>
          <w:vertAlign w:val="superscript"/>
          <w:lang w:val="en-PK"/>
        </w:rPr>
        <w:t>6</w:t>
      </w:r>
      <w:r w:rsidRPr="00364B71">
        <w:rPr>
          <w:lang w:val="en-PK"/>
        </w:rPr>
        <w:t> The raw sha256 output is used for base64() encoding (not the hexadecimal output)</w:t>
      </w:r>
      <w:r w:rsidRPr="00364B71">
        <w:rPr>
          <w:lang w:val="en-PK"/>
        </w:rPr>
        <w:br/>
      </w:r>
      <w:r w:rsidRPr="00364B71">
        <w:rPr>
          <w:vertAlign w:val="superscript"/>
          <w:lang w:val="en-PK"/>
        </w:rPr>
        <w:t>7</w:t>
      </w:r>
      <w:r w:rsidRPr="00364B71">
        <w:rPr>
          <w:lang w:val="en-PK"/>
        </w:rPr>
        <w:t> The format is hash:salt:id</w:t>
      </w:r>
      <w:r w:rsidRPr="00364B71">
        <w:rPr>
          <w:lang w:val="en-PK"/>
        </w:rPr>
        <w:br/>
      </w:r>
      <w:r w:rsidRPr="00364B71">
        <w:rPr>
          <w:vertAlign w:val="superscript"/>
          <w:lang w:val="en-PK"/>
        </w:rPr>
        <w:t>8</w:t>
      </w:r>
      <w:r w:rsidRPr="00364B71">
        <w:rPr>
          <w:lang w:val="en-PK"/>
        </w:rPr>
        <w:t> Password: “hashcat1”</w:t>
      </w:r>
      <w:r w:rsidRPr="00364B71">
        <w:rPr>
          <w:lang w:val="en-PK"/>
        </w:rPr>
        <w:br/>
      </w:r>
      <w:r w:rsidRPr="00364B71">
        <w:rPr>
          <w:vertAlign w:val="superscript"/>
          <w:lang w:val="en-PK"/>
        </w:rPr>
        <w:t>9</w:t>
      </w:r>
      <w:r w:rsidRPr="00364B71">
        <w:rPr>
          <w:lang w:val="en-PK"/>
        </w:rPr>
        <w:t> Password: “hashcat1hashcat1hashcat1”</w:t>
      </w:r>
      <w:r w:rsidRPr="00364B71">
        <w:rPr>
          <w:lang w:val="en-PK"/>
        </w:rPr>
        <w:br/>
      </w:r>
      <w:r w:rsidRPr="00364B71">
        <w:rPr>
          <w:vertAlign w:val="superscript"/>
          <w:lang w:val="en-PK"/>
        </w:rPr>
        <w:t>10</w:t>
      </w:r>
      <w:r w:rsidRPr="00364B71">
        <w:rPr>
          <w:lang w:val="en-PK"/>
        </w:rPr>
        <w:t> This file actually contains several examples of the different hash+cipher combinations. The password is stored in the pw file.</w:t>
      </w:r>
      <w:r w:rsidRPr="00364B71">
        <w:rPr>
          <w:lang w:val="en-PK"/>
        </w:rPr>
        <w:br/>
      </w:r>
      <w:r w:rsidRPr="00364B71">
        <w:rPr>
          <w:vertAlign w:val="superscript"/>
          <w:lang w:val="en-PK"/>
        </w:rPr>
        <w:t>11</w:t>
      </w:r>
      <w:r w:rsidRPr="00364B71">
        <w:rPr>
          <w:lang w:val="en-PK"/>
        </w:rPr>
        <w:t> You can use </w:t>
      </w:r>
      <w:hyperlink r:id="rId90" w:tooltip="https://github.com/philsmd/itunes_backup2hashcat/" w:history="1">
        <w:r w:rsidRPr="00364B71">
          <w:rPr>
            <w:rStyle w:val="Hyperlink"/>
            <w:lang w:val="en-PK"/>
          </w:rPr>
          <w:t>itunes_backup2hashcat</w:t>
        </w:r>
      </w:hyperlink>
      <w:r w:rsidRPr="00364B71">
        <w:rPr>
          <w:lang w:val="en-PK"/>
        </w:rPr>
        <w:t> to extract the hashes from the Manifest.plist file</w:t>
      </w:r>
      <w:r w:rsidRPr="00364B71">
        <w:rPr>
          <w:lang w:val="en-PK"/>
        </w:rPr>
        <w:br/>
      </w:r>
      <w:r w:rsidRPr="00364B71">
        <w:rPr>
          <w:vertAlign w:val="superscript"/>
          <w:lang w:val="en-PK"/>
        </w:rPr>
        <w:t>12</w:t>
      </w:r>
      <w:r w:rsidRPr="00364B71">
        <w:rPr>
          <w:lang w:val="en-PK"/>
        </w:rPr>
        <w:t> Password: “hashcat!!!”. Min/max password length is exactly 10 characters/bytes.</w:t>
      </w:r>
      <w:r w:rsidRPr="00364B71">
        <w:rPr>
          <w:lang w:val="en-PK"/>
        </w:rPr>
        <w:br/>
      </w:r>
      <w:r w:rsidRPr="00364B71">
        <w:rPr>
          <w:vertAlign w:val="superscript"/>
          <w:lang w:val="en-PK"/>
        </w:rPr>
        <w:t>13</w:t>
      </w:r>
      <w:r w:rsidRPr="00364B71">
        <w:rPr>
          <w:lang w:val="en-PK"/>
        </w:rPr>
        <w:t> You can use </w:t>
      </w:r>
      <w:hyperlink r:id="rId91" w:tooltip="https://github.com/Fist0urs/AxSuite" w:history="1">
        <w:r w:rsidRPr="00364B71">
          <w:rPr>
            <w:rStyle w:val="Hyperlink"/>
            <w:lang w:val="en-PK"/>
          </w:rPr>
          <w:t>AxSuite by Fist0urs</w:t>
        </w:r>
      </w:hyperlink>
      <w:r w:rsidRPr="00364B71">
        <w:rPr>
          <w:lang w:val="en-PK"/>
        </w:rPr>
        <w:t> to retrieve the hashes.</w:t>
      </w:r>
      <w:r w:rsidRPr="00364B71">
        <w:rPr>
          <w:lang w:val="en-PK"/>
        </w:rPr>
        <w:br/>
      </w:r>
      <w:r w:rsidRPr="00364B71">
        <w:rPr>
          <w:vertAlign w:val="superscript"/>
          <w:lang w:val="en-PK"/>
        </w:rPr>
        <w:t>14</w:t>
      </w:r>
      <w:r w:rsidRPr="00364B71">
        <w:rPr>
          <w:lang w:val="en-PK"/>
        </w:rPr>
        <w:t> Password: a288fcf0caaacda9a9f58633ff35e8992a01d9c10ba5e02efdf8cb5d730ce7bc</w:t>
      </w:r>
      <w:r w:rsidRPr="00364B71">
        <w:rPr>
          <w:lang w:val="en-PK"/>
        </w:rPr>
        <w:br/>
      </w:r>
      <w:r w:rsidRPr="00364B71">
        <w:rPr>
          <w:vertAlign w:val="superscript"/>
          <w:lang w:val="en-PK"/>
        </w:rPr>
        <w:t>15</w:t>
      </w:r>
      <w:r w:rsidRPr="00364B71">
        <w:rPr>
          <w:lang w:val="en-PK"/>
        </w:rPr>
        <w:t> Password: 5b13d4babb3714ccc62c9f71864bc984efd6a55f237c7a87fc2151e1ca658a9d</w:t>
      </w:r>
      <w:r w:rsidRPr="00364B71">
        <w:rPr>
          <w:lang w:val="en-PK"/>
        </w:rPr>
        <w:br/>
      </w:r>
      <w:r w:rsidRPr="00364B71">
        <w:rPr>
          <w:vertAlign w:val="superscript"/>
          <w:lang w:val="en-PK"/>
        </w:rPr>
        <w:t>16</w:t>
      </w:r>
      <w:r w:rsidRPr="00364B71">
        <w:rPr>
          <w:lang w:val="en-PK"/>
        </w:rPr>
        <w:t> PIM: 500</w:t>
      </w:r>
      <w:r w:rsidRPr="00364B71">
        <w:rPr>
          <w:lang w:val="en-PK"/>
        </w:rPr>
        <w:br/>
      </w:r>
      <w:r w:rsidRPr="00364B71">
        <w:rPr>
          <w:vertAlign w:val="superscript"/>
          <w:lang w:val="en-PK"/>
        </w:rPr>
        <w:t>17</w:t>
      </w:r>
      <w:r w:rsidRPr="00364B71">
        <w:rPr>
          <w:lang w:val="en-PK"/>
        </w:rPr>
        <w:t> full password in output is hashcat, but input provided must be without the first 6 bytes (therefore just: t)</w:t>
      </w:r>
      <w:r w:rsidRPr="00364B71">
        <w:rPr>
          <w:lang w:val="en-PK"/>
        </w:rPr>
        <w:br/>
      </w:r>
      <w:r w:rsidRPr="00364B71">
        <w:rPr>
          <w:vertAlign w:val="superscript"/>
          <w:lang w:val="en-PK"/>
        </w:rPr>
        <w:t>18</w:t>
      </w:r>
      <w:r w:rsidRPr="00364B71">
        <w:rPr>
          <w:lang w:val="en-PK"/>
        </w:rPr>
        <w:t> 88f43854ae7b1624fc2ab7724859e795130f4843c7535729e819cf92f39535dc</w:t>
      </w:r>
      <w:r w:rsidRPr="00364B71">
        <w:rPr>
          <w:lang w:val="en-PK"/>
        </w:rPr>
        <w:br/>
      </w:r>
      <w:r w:rsidRPr="00364B71">
        <w:rPr>
          <w:vertAlign w:val="superscript"/>
          <w:lang w:val="en-PK"/>
        </w:rPr>
        <w:t>19</w:t>
      </w:r>
      <w:r w:rsidRPr="00364B71">
        <w:rPr>
          <w:lang w:val="en-PK"/>
        </w:rPr>
        <w:t> use this SQL query to extract the hashes:</w:t>
      </w:r>
    </w:p>
    <w:p w14:paraId="7C682E91" w14:textId="77777777" w:rsidR="00364B71" w:rsidRPr="00364B71" w:rsidRDefault="00364B71" w:rsidP="00364B71">
      <w:pPr>
        <w:rPr>
          <w:lang w:val="en-PK"/>
        </w:rPr>
      </w:pPr>
      <w:r w:rsidRPr="00364B71">
        <w:rPr>
          <w:lang w:val="en-PK"/>
        </w:rPr>
        <w:t>SELECT user, CONCAT('$mysql',LEFT(authentication_string,6),'*',INSERT(HEX(SUBSTR(authentication_string,8)),41,0,'*')) AS hash FROM user WHERE plugin = 'caching_sha2_password' AND authentication_string NOT LIKE '%INVALIDSALTANDPASSWORD%';</w:t>
      </w:r>
    </w:p>
    <w:p w14:paraId="43CF748D" w14:textId="77777777" w:rsidR="00364B71" w:rsidRPr="00364B71" w:rsidRDefault="00364B71" w:rsidP="00364B71">
      <w:pPr>
        <w:rPr>
          <w:lang w:val="en-PK"/>
        </w:rPr>
      </w:pPr>
      <w:r w:rsidRPr="00364B71">
        <w:rPr>
          <w:lang w:val="en-PK"/>
        </w:rPr>
        <w:br/>
      </w:r>
      <w:r w:rsidRPr="00364B71">
        <w:rPr>
          <w:vertAlign w:val="superscript"/>
          <w:lang w:val="en-PK"/>
        </w:rPr>
        <w:t>20</w:t>
      </w:r>
      <w:r w:rsidRPr="00364B71">
        <w:rPr>
          <w:lang w:val="en-PK"/>
        </w:rPr>
        <w:t> Password: “hashcat_hashcat_hashcat_hashcat_”</w:t>
      </w:r>
      <w:r w:rsidRPr="00364B71">
        <w:rPr>
          <w:lang w:val="en-PK"/>
        </w:rPr>
        <w:br/>
      </w:r>
      <w:r w:rsidRPr="00364B71">
        <w:rPr>
          <w:vertAlign w:val="superscript"/>
          <w:lang w:val="en-PK"/>
        </w:rPr>
        <w:t>21</w:t>
      </w:r>
      <w:r w:rsidRPr="00364B71">
        <w:rPr>
          <w:lang w:val="en-PK"/>
        </w:rPr>
        <w:t> you can extract the hashes with </w:t>
      </w:r>
      <w:hyperlink r:id="rId92" w:tooltip="https://github.com/0x6470/bitwarden2hashcat" w:history="1">
        <w:r w:rsidRPr="00364B71">
          <w:rPr>
            <w:rStyle w:val="Hyperlink"/>
            <w:lang w:val="en-PK"/>
          </w:rPr>
          <w:t>https://github.com/0x6470/bitwarden2hashcat</w:t>
        </w:r>
      </w:hyperlink>
    </w:p>
    <w:p w14:paraId="08B71314" w14:textId="77777777" w:rsidR="00364B71" w:rsidRPr="00364B71" w:rsidRDefault="00364B71" w:rsidP="00364B71">
      <w:pPr>
        <w:rPr>
          <w:b/>
          <w:bCs/>
          <w:lang w:val="en-PK"/>
        </w:rPr>
      </w:pPr>
      <w:r w:rsidRPr="00364B71">
        <w:rPr>
          <w:b/>
          <w:bCs/>
          <w:lang w:val="en-PK"/>
        </w:rPr>
        <w:t>Specific hash types</w:t>
      </w:r>
    </w:p>
    <w:p w14:paraId="72638F2C" w14:textId="77777777" w:rsidR="00364B71" w:rsidRPr="00364B71" w:rsidRDefault="00364B71" w:rsidP="00364B71">
      <w:pPr>
        <w:rPr>
          <w:lang w:val="en-PK"/>
        </w:rPr>
      </w:pPr>
      <w:r w:rsidRPr="00364B71">
        <w:rPr>
          <w:lang w:val="en-PK"/>
        </w:rPr>
        <w:t>These hash types are usually only found on a specific platform.</w:t>
      </w:r>
    </w:p>
    <w:tbl>
      <w:tblPr>
        <w:tblW w:w="0" w:type="auto"/>
        <w:shd w:val="clear" w:color="auto" w:fill="FFFFFF"/>
        <w:tblCellMar>
          <w:left w:w="0" w:type="dxa"/>
          <w:right w:w="0" w:type="dxa"/>
        </w:tblCellMar>
        <w:tblLook w:val="04A0" w:firstRow="1" w:lastRow="0" w:firstColumn="1" w:lastColumn="0" w:noHBand="0" w:noVBand="1"/>
      </w:tblPr>
      <w:tblGrid>
        <w:gridCol w:w="476"/>
        <w:gridCol w:w="1527"/>
        <w:gridCol w:w="10941"/>
      </w:tblGrid>
      <w:tr w:rsidR="00364B71" w:rsidRPr="00364B71" w14:paraId="44F2EF8C" w14:textId="77777777" w:rsidTr="00364B71">
        <w:trPr>
          <w:tblHeader/>
        </w:trPr>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707891ED" w14:textId="77777777" w:rsidR="00364B71" w:rsidRPr="00364B71" w:rsidRDefault="00364B71" w:rsidP="00364B71">
            <w:pPr>
              <w:rPr>
                <w:b/>
                <w:bCs/>
                <w:lang w:val="en-PK"/>
              </w:rPr>
            </w:pPr>
            <w:r w:rsidRPr="00364B71">
              <w:rPr>
                <w:b/>
                <w:bCs/>
                <w:lang w:val="en-PK"/>
              </w:rPr>
              <w:lastRenderedPageBreak/>
              <w:t>Hash-Mode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5C83368B" w14:textId="77777777" w:rsidR="00364B71" w:rsidRPr="00364B71" w:rsidRDefault="00364B71" w:rsidP="00364B71">
            <w:pPr>
              <w:rPr>
                <w:b/>
                <w:bCs/>
                <w:lang w:val="en-PK"/>
              </w:rPr>
            </w:pPr>
            <w:r w:rsidRPr="00364B71">
              <w:rPr>
                <w:b/>
                <w:bCs/>
                <w:lang w:val="en-PK"/>
              </w:rPr>
              <w:t>Hash-Name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30D05FAB" w14:textId="77777777" w:rsidR="00364B71" w:rsidRPr="00364B71" w:rsidRDefault="00364B71" w:rsidP="00364B71">
            <w:pPr>
              <w:rPr>
                <w:b/>
                <w:bCs/>
                <w:lang w:val="en-PK"/>
              </w:rPr>
            </w:pPr>
            <w:r w:rsidRPr="00364B71">
              <w:rPr>
                <w:b/>
                <w:bCs/>
                <w:lang w:val="en-PK"/>
              </w:rPr>
              <w:t>Example</w:t>
            </w:r>
          </w:p>
        </w:tc>
      </w:tr>
      <w:tr w:rsidR="00364B71" w:rsidRPr="00364B71" w14:paraId="35C5367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DCB230" w14:textId="77777777" w:rsidR="00364B71" w:rsidRPr="00364B71" w:rsidRDefault="00364B71" w:rsidP="00364B71">
            <w:pPr>
              <w:rPr>
                <w:lang w:val="en-PK"/>
              </w:rPr>
            </w:pPr>
            <w:r w:rsidRPr="00364B71">
              <w:rPr>
                <w:lang w:val="en-PK"/>
              </w:rPr>
              <w:t>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BACBD98" w14:textId="77777777" w:rsidR="00364B71" w:rsidRPr="00364B71" w:rsidRDefault="00364B71" w:rsidP="00364B71">
            <w:pPr>
              <w:rPr>
                <w:lang w:val="en-PK"/>
              </w:rPr>
            </w:pPr>
            <w:r w:rsidRPr="00364B71">
              <w:rPr>
                <w:lang w:val="en-PK"/>
              </w:rPr>
              <w:t>Joomla &lt; 2.5.18</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F2481C" w14:textId="77777777" w:rsidR="00364B71" w:rsidRPr="00364B71" w:rsidRDefault="00364B71" w:rsidP="00364B71">
            <w:pPr>
              <w:rPr>
                <w:lang w:val="en-PK"/>
              </w:rPr>
            </w:pPr>
            <w:r w:rsidRPr="00364B71">
              <w:rPr>
                <w:lang w:val="en-PK"/>
              </w:rPr>
              <w:t>19e0e8d91c722e7091ca7a6a6fb0f4fa:54718031842521651757785603028777</w:t>
            </w:r>
          </w:p>
        </w:tc>
      </w:tr>
      <w:tr w:rsidR="00364B71" w:rsidRPr="00364B71" w14:paraId="02DCBD5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C8047E" w14:textId="77777777" w:rsidR="00364B71" w:rsidRPr="00364B71" w:rsidRDefault="00364B71" w:rsidP="00364B71">
            <w:pPr>
              <w:rPr>
                <w:lang w:val="en-PK"/>
              </w:rPr>
            </w:pPr>
            <w:r w:rsidRPr="00364B71">
              <w:rPr>
                <w:lang w:val="en-PK"/>
              </w:rPr>
              <w:t>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61409F" w14:textId="77777777" w:rsidR="00364B71" w:rsidRPr="00364B71" w:rsidRDefault="00364B71" w:rsidP="00364B71">
            <w:pPr>
              <w:rPr>
                <w:lang w:val="en-PK"/>
              </w:rPr>
            </w:pPr>
            <w:r w:rsidRPr="00364B71">
              <w:rPr>
                <w:lang w:val="en-PK"/>
              </w:rPr>
              <w:t>PostgreSQL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F8EE59" w14:textId="77777777" w:rsidR="00364B71" w:rsidRPr="00364B71" w:rsidRDefault="00364B71" w:rsidP="00364B71">
            <w:pPr>
              <w:rPr>
                <w:lang w:val="en-PK"/>
              </w:rPr>
            </w:pPr>
            <w:r w:rsidRPr="00364B71">
              <w:rPr>
                <w:lang w:val="en-PK"/>
              </w:rPr>
              <w:t>a6343a68d964ca596d9752250d54bb8a:postgres</w:t>
            </w:r>
          </w:p>
        </w:tc>
      </w:tr>
      <w:tr w:rsidR="00364B71" w:rsidRPr="00364B71" w14:paraId="3C6A19F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57EFB1" w14:textId="77777777" w:rsidR="00364B71" w:rsidRPr="00364B71" w:rsidRDefault="00364B71" w:rsidP="00364B71">
            <w:pPr>
              <w:rPr>
                <w:lang w:val="en-PK"/>
              </w:rPr>
            </w:pPr>
            <w:r w:rsidRPr="00364B71">
              <w:rPr>
                <w:lang w:val="en-PK"/>
              </w:rPr>
              <w:t>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9351A3" w14:textId="77777777" w:rsidR="00364B71" w:rsidRPr="00364B71" w:rsidRDefault="00364B71" w:rsidP="00364B71">
            <w:pPr>
              <w:rPr>
                <w:lang w:val="en-PK"/>
              </w:rPr>
            </w:pPr>
            <w:r w:rsidRPr="00364B71">
              <w:rPr>
                <w:lang w:val="en-PK"/>
              </w:rPr>
              <w:t>osCommerce, xt:Commerce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AFC01E" w14:textId="77777777" w:rsidR="00364B71" w:rsidRPr="00364B71" w:rsidRDefault="00364B71" w:rsidP="00364B71">
            <w:pPr>
              <w:rPr>
                <w:lang w:val="en-PK"/>
              </w:rPr>
            </w:pPr>
            <w:r w:rsidRPr="00364B71">
              <w:rPr>
                <w:lang w:val="en-PK"/>
              </w:rPr>
              <w:t>374996a5e8a5e57fd97d893f7df79824:36</w:t>
            </w:r>
          </w:p>
        </w:tc>
      </w:tr>
      <w:tr w:rsidR="00364B71" w:rsidRPr="00364B71" w14:paraId="3B1401E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D71DA43" w14:textId="77777777" w:rsidR="00364B71" w:rsidRPr="00364B71" w:rsidRDefault="00364B71" w:rsidP="00364B71">
            <w:pPr>
              <w:rPr>
                <w:lang w:val="en-PK"/>
              </w:rPr>
            </w:pPr>
            <w:r w:rsidRPr="00364B71">
              <w:rPr>
                <w:lang w:val="en-PK"/>
              </w:rPr>
              <w:t>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CF2085" w14:textId="77777777" w:rsidR="00364B71" w:rsidRPr="00364B71" w:rsidRDefault="00364B71" w:rsidP="00364B71">
            <w:pPr>
              <w:rPr>
                <w:lang w:val="en-PK"/>
              </w:rPr>
            </w:pPr>
            <w:r w:rsidRPr="00364B71">
              <w:rPr>
                <w:lang w:val="en-PK"/>
              </w:rPr>
              <w:t>Juniper NetScreen/SSG (ScreenOS)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1F6289" w14:textId="77777777" w:rsidR="00364B71" w:rsidRPr="00364B71" w:rsidRDefault="00364B71" w:rsidP="00364B71">
            <w:pPr>
              <w:rPr>
                <w:lang w:val="en-PK"/>
              </w:rPr>
            </w:pPr>
            <w:r w:rsidRPr="00364B71">
              <w:rPr>
                <w:lang w:val="en-PK"/>
              </w:rPr>
              <w:t>nNxKL2rOEkbBc9BFLsVGG6OtOUO/8n:user</w:t>
            </w:r>
          </w:p>
        </w:tc>
      </w:tr>
      <w:tr w:rsidR="00364B71" w:rsidRPr="00364B71" w14:paraId="7427280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99D67C" w14:textId="77777777" w:rsidR="00364B71" w:rsidRPr="00364B71" w:rsidRDefault="00364B71" w:rsidP="00364B71">
            <w:pPr>
              <w:rPr>
                <w:lang w:val="en-PK"/>
              </w:rPr>
            </w:pPr>
            <w:r w:rsidRPr="00364B71">
              <w:rPr>
                <w:lang w:val="en-PK"/>
              </w:rPr>
              <w:t>23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DC6052C" w14:textId="77777777" w:rsidR="00364B71" w:rsidRPr="00364B71" w:rsidRDefault="00364B71" w:rsidP="00364B71">
            <w:pPr>
              <w:rPr>
                <w:lang w:val="en-PK"/>
              </w:rPr>
            </w:pPr>
            <w:r w:rsidRPr="00364B71">
              <w:rPr>
                <w:lang w:val="en-PK"/>
              </w:rPr>
              <w:t>Skype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0C156AD" w14:textId="77777777" w:rsidR="00364B71" w:rsidRPr="00364B71" w:rsidRDefault="00364B71" w:rsidP="00364B71">
            <w:pPr>
              <w:rPr>
                <w:lang w:val="en-PK"/>
              </w:rPr>
            </w:pPr>
            <w:r w:rsidRPr="00364B71">
              <w:rPr>
                <w:lang w:val="en-PK"/>
              </w:rPr>
              <w:t>3af0389f093b181ae26452015f4ae728:user</w:t>
            </w:r>
          </w:p>
        </w:tc>
      </w:tr>
      <w:tr w:rsidR="00364B71" w:rsidRPr="00364B71" w14:paraId="2A2BDC5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386892" w14:textId="77777777" w:rsidR="00364B71" w:rsidRPr="00364B71" w:rsidRDefault="00364B71" w:rsidP="00364B71">
            <w:pPr>
              <w:rPr>
                <w:lang w:val="en-PK"/>
              </w:rPr>
            </w:pPr>
            <w:r w:rsidRPr="00364B71">
              <w:rPr>
                <w:lang w:val="en-PK"/>
              </w:rPr>
              <w:t>101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810679B" w14:textId="77777777" w:rsidR="00364B71" w:rsidRPr="00364B71" w:rsidRDefault="00364B71" w:rsidP="00364B71">
            <w:pPr>
              <w:rPr>
                <w:lang w:val="en-PK"/>
              </w:rPr>
            </w:pPr>
            <w:r w:rsidRPr="00364B71">
              <w:rPr>
                <w:lang w:val="en-PK"/>
              </w:rPr>
              <w:t>nsldap, SHA-1(Base64), Netscape LDAP SHA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63727C" w14:textId="77777777" w:rsidR="00364B71" w:rsidRPr="00364B71" w:rsidRDefault="00364B71" w:rsidP="00364B71">
            <w:pPr>
              <w:rPr>
                <w:lang w:val="en-PK"/>
              </w:rPr>
            </w:pPr>
            <w:r w:rsidRPr="00364B71">
              <w:rPr>
                <w:lang w:val="en-PK"/>
              </w:rPr>
              <w:t>{SHA}uJ6qx+YUFzQbcQtyd2gpTQ5qJ3s=</w:t>
            </w:r>
          </w:p>
        </w:tc>
      </w:tr>
      <w:tr w:rsidR="00364B71" w:rsidRPr="00364B71" w14:paraId="392D47D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FB0882F" w14:textId="77777777" w:rsidR="00364B71" w:rsidRPr="00364B71" w:rsidRDefault="00364B71" w:rsidP="00364B71">
            <w:pPr>
              <w:rPr>
                <w:lang w:val="en-PK"/>
              </w:rPr>
            </w:pPr>
            <w:r w:rsidRPr="00364B71">
              <w:rPr>
                <w:lang w:val="en-PK"/>
              </w:rPr>
              <w:t>111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657513" w14:textId="77777777" w:rsidR="00364B71" w:rsidRPr="00364B71" w:rsidRDefault="00364B71" w:rsidP="00364B71">
            <w:pPr>
              <w:rPr>
                <w:lang w:val="en-PK"/>
              </w:rPr>
            </w:pPr>
            <w:r w:rsidRPr="00364B71">
              <w:rPr>
                <w:lang w:val="en-PK"/>
              </w:rPr>
              <w:t>nsldaps, SSHA-1(Base64), Netscape LDAP SSHA</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949396F" w14:textId="77777777" w:rsidR="00364B71" w:rsidRPr="00364B71" w:rsidRDefault="00364B71" w:rsidP="00364B71">
            <w:pPr>
              <w:rPr>
                <w:lang w:val="en-PK"/>
              </w:rPr>
            </w:pPr>
            <w:r w:rsidRPr="00364B71">
              <w:rPr>
                <w:lang w:val="en-PK"/>
              </w:rPr>
              <w:t>{SSHA}AZKja92fbuuB9SpRlHqaoXxbTc43Mzc2MDM1Ng==</w:t>
            </w:r>
          </w:p>
        </w:tc>
      </w:tr>
      <w:tr w:rsidR="00364B71" w:rsidRPr="00364B71" w14:paraId="7FA040C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2AE2BF" w14:textId="77777777" w:rsidR="00364B71" w:rsidRPr="00364B71" w:rsidRDefault="00364B71" w:rsidP="00364B71">
            <w:pPr>
              <w:rPr>
                <w:lang w:val="en-PK"/>
              </w:rPr>
            </w:pPr>
            <w:r w:rsidRPr="00364B71">
              <w:rPr>
                <w:lang w:val="en-PK"/>
              </w:rPr>
              <w:t>112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497DB9" w14:textId="77777777" w:rsidR="00364B71" w:rsidRPr="00364B71" w:rsidRDefault="00364B71" w:rsidP="00364B71">
            <w:pPr>
              <w:rPr>
                <w:lang w:val="en-PK"/>
              </w:rPr>
            </w:pPr>
            <w:r w:rsidRPr="00364B71">
              <w:rPr>
                <w:lang w:val="en-PK"/>
              </w:rPr>
              <w:t>Oracle S: Type (Oracle 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768EEDC" w14:textId="77777777" w:rsidR="00364B71" w:rsidRPr="00364B71" w:rsidRDefault="00364B71" w:rsidP="00364B71">
            <w:pPr>
              <w:rPr>
                <w:lang w:val="en-PK"/>
              </w:rPr>
            </w:pPr>
            <w:r w:rsidRPr="00364B71">
              <w:rPr>
                <w:lang w:val="en-PK"/>
              </w:rPr>
              <w:t>ac5f1e62d21fd0529428b84d42e8955b04966703:38445748184477378130</w:t>
            </w:r>
          </w:p>
        </w:tc>
      </w:tr>
      <w:tr w:rsidR="00364B71" w:rsidRPr="00364B71" w14:paraId="76C68678"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1E2818A" w14:textId="77777777" w:rsidR="00364B71" w:rsidRPr="00364B71" w:rsidRDefault="00364B71" w:rsidP="00364B71">
            <w:pPr>
              <w:rPr>
                <w:lang w:val="en-PK"/>
              </w:rPr>
            </w:pPr>
            <w:r w:rsidRPr="00364B71">
              <w:rPr>
                <w:lang w:val="en-PK"/>
              </w:rPr>
              <w:lastRenderedPageBreak/>
              <w:t>121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906439" w14:textId="77777777" w:rsidR="00364B71" w:rsidRPr="00364B71" w:rsidRDefault="00364B71" w:rsidP="00364B71">
            <w:pPr>
              <w:rPr>
                <w:lang w:val="en-PK"/>
              </w:rPr>
            </w:pPr>
            <w:r w:rsidRPr="00364B71">
              <w:rPr>
                <w:lang w:val="en-PK"/>
              </w:rPr>
              <w:t>SMF (Simple Machines Forum) &gt; v1.1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61B76D" w14:textId="77777777" w:rsidR="00364B71" w:rsidRPr="00364B71" w:rsidRDefault="00364B71" w:rsidP="00364B71">
            <w:pPr>
              <w:rPr>
                <w:lang w:val="en-PK"/>
              </w:rPr>
            </w:pPr>
            <w:r w:rsidRPr="00364B71">
              <w:rPr>
                <w:lang w:val="en-PK"/>
              </w:rPr>
              <w:t>ecf076ce9d6ed3624a9332112b1cd67b236fdd11:17782686</w:t>
            </w:r>
          </w:p>
        </w:tc>
      </w:tr>
      <w:tr w:rsidR="00364B71" w:rsidRPr="00364B71" w14:paraId="7C1186C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219A70" w14:textId="77777777" w:rsidR="00364B71" w:rsidRPr="00364B71" w:rsidRDefault="00364B71" w:rsidP="00364B71">
            <w:pPr>
              <w:rPr>
                <w:lang w:val="en-PK"/>
              </w:rPr>
            </w:pPr>
            <w:r w:rsidRPr="00364B71">
              <w:rPr>
                <w:lang w:val="en-PK"/>
              </w:rPr>
              <w:t>122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2E8371" w14:textId="77777777" w:rsidR="00364B71" w:rsidRPr="00364B71" w:rsidRDefault="00364B71" w:rsidP="00364B71">
            <w:pPr>
              <w:rPr>
                <w:lang w:val="en-PK"/>
              </w:rPr>
            </w:pPr>
            <w:r w:rsidRPr="00364B71">
              <w:rPr>
                <w:lang w:val="en-PK"/>
              </w:rPr>
              <w:t>OSX v10.4, OSX v10.5, OSX v10.6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756E33" w14:textId="77777777" w:rsidR="00364B71" w:rsidRPr="00364B71" w:rsidRDefault="00364B71" w:rsidP="00364B71">
            <w:pPr>
              <w:rPr>
                <w:lang w:val="en-PK"/>
              </w:rPr>
            </w:pPr>
            <w:r w:rsidRPr="00364B71">
              <w:rPr>
                <w:lang w:val="en-PK"/>
              </w:rPr>
              <w:t>1430823483d07626ef8be3fda2ff056d0dfd818dbfe47683</w:t>
            </w:r>
          </w:p>
        </w:tc>
      </w:tr>
      <w:tr w:rsidR="00364B71" w:rsidRPr="00364B71" w14:paraId="59B5163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6D2C02" w14:textId="77777777" w:rsidR="00364B71" w:rsidRPr="00364B71" w:rsidRDefault="00364B71" w:rsidP="00364B71">
            <w:pPr>
              <w:rPr>
                <w:lang w:val="en-PK"/>
              </w:rPr>
            </w:pPr>
            <w:r w:rsidRPr="00364B71">
              <w:rPr>
                <w:lang w:val="en-PK"/>
              </w:rPr>
              <w:t>124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23E11C8" w14:textId="77777777" w:rsidR="00364B71" w:rsidRPr="00364B71" w:rsidRDefault="00364B71" w:rsidP="00364B71">
            <w:pPr>
              <w:rPr>
                <w:lang w:val="en-PK"/>
              </w:rPr>
            </w:pPr>
            <w:r w:rsidRPr="00364B71">
              <w:rPr>
                <w:lang w:val="en-PK"/>
              </w:rPr>
              <w:t>Django (SHA-1)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3D0351" w14:textId="77777777" w:rsidR="00364B71" w:rsidRPr="00364B71" w:rsidRDefault="00364B71" w:rsidP="00364B71">
            <w:pPr>
              <w:rPr>
                <w:lang w:val="en-PK"/>
              </w:rPr>
            </w:pPr>
            <w:r w:rsidRPr="00364B71">
              <w:rPr>
                <w:lang w:val="en-PK"/>
              </w:rPr>
              <w:t>sha1$fe76b$02d5916550edf7fc8c886f044887f4b1abf9b013</w:t>
            </w:r>
          </w:p>
        </w:tc>
      </w:tr>
      <w:tr w:rsidR="00364B71" w:rsidRPr="00364B71" w14:paraId="6F2715CE"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220304" w14:textId="77777777" w:rsidR="00364B71" w:rsidRPr="00364B71" w:rsidRDefault="00364B71" w:rsidP="00364B71">
            <w:pPr>
              <w:rPr>
                <w:lang w:val="en-PK"/>
              </w:rPr>
            </w:pPr>
            <w:r w:rsidRPr="00364B71">
              <w:rPr>
                <w:lang w:val="en-PK"/>
              </w:rPr>
              <w:t>125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ADA6B6D" w14:textId="77777777" w:rsidR="00364B71" w:rsidRPr="00364B71" w:rsidRDefault="00364B71" w:rsidP="00364B71">
            <w:pPr>
              <w:rPr>
                <w:lang w:val="en-PK"/>
              </w:rPr>
            </w:pPr>
            <w:r w:rsidRPr="00364B71">
              <w:rPr>
                <w:lang w:val="en-PK"/>
              </w:rPr>
              <w:t>ArubaOS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857E633" w14:textId="77777777" w:rsidR="00364B71" w:rsidRPr="00364B71" w:rsidRDefault="00364B71" w:rsidP="00364B71">
            <w:pPr>
              <w:rPr>
                <w:lang w:val="en-PK"/>
              </w:rPr>
            </w:pPr>
            <w:r w:rsidRPr="00364B71">
              <w:rPr>
                <w:lang w:val="en-PK"/>
              </w:rPr>
              <w:t>5387280701327dc2162bdeb451d5a465af6d13eff9276efeba</w:t>
            </w:r>
          </w:p>
        </w:tc>
      </w:tr>
      <w:tr w:rsidR="00364B71" w:rsidRPr="00364B71" w14:paraId="631939E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7C7386" w14:textId="77777777" w:rsidR="00364B71" w:rsidRPr="00364B71" w:rsidRDefault="00364B71" w:rsidP="00364B71">
            <w:pPr>
              <w:rPr>
                <w:lang w:val="en-PK"/>
              </w:rPr>
            </w:pPr>
            <w:r w:rsidRPr="00364B71">
              <w:rPr>
                <w:lang w:val="en-PK"/>
              </w:rPr>
              <w:t>131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68C6E7" w14:textId="77777777" w:rsidR="00364B71" w:rsidRPr="00364B71" w:rsidRDefault="00364B71" w:rsidP="00364B71">
            <w:pPr>
              <w:rPr>
                <w:lang w:val="en-PK"/>
              </w:rPr>
            </w:pPr>
            <w:r w:rsidRPr="00364B71">
              <w:rPr>
                <w:lang w:val="en-PK"/>
              </w:rPr>
              <w:t>MSSQL (2000)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CA362FC" w14:textId="77777777" w:rsidR="00364B71" w:rsidRPr="00364B71" w:rsidRDefault="00364B71" w:rsidP="00364B71">
            <w:pPr>
              <w:rPr>
                <w:lang w:val="en-PK"/>
              </w:rPr>
            </w:pPr>
            <w:r w:rsidRPr="00364B71">
              <w:rPr>
                <w:lang w:val="en-PK"/>
              </w:rPr>
              <w:t>0x01002702560500000000000000000000000000000000000000008db43dd9b1972a636ad0c7d4b8c515cb8ce46578</w:t>
            </w:r>
          </w:p>
        </w:tc>
      </w:tr>
      <w:tr w:rsidR="00364B71" w:rsidRPr="00364B71" w14:paraId="746FF61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D05E3D" w14:textId="77777777" w:rsidR="00364B71" w:rsidRPr="00364B71" w:rsidRDefault="00364B71" w:rsidP="00364B71">
            <w:pPr>
              <w:rPr>
                <w:lang w:val="en-PK"/>
              </w:rPr>
            </w:pPr>
            <w:r w:rsidRPr="00364B71">
              <w:rPr>
                <w:lang w:val="en-PK"/>
              </w:rPr>
              <w:t>132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9BC30E3" w14:textId="77777777" w:rsidR="00364B71" w:rsidRPr="00364B71" w:rsidRDefault="00364B71" w:rsidP="00364B71">
            <w:pPr>
              <w:rPr>
                <w:lang w:val="en-PK"/>
              </w:rPr>
            </w:pPr>
            <w:r w:rsidRPr="00364B71">
              <w:rPr>
                <w:lang w:val="en-PK"/>
              </w:rPr>
              <w:t>MSSQL (2005)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AC4F6E" w14:textId="77777777" w:rsidR="00364B71" w:rsidRPr="00364B71" w:rsidRDefault="00364B71" w:rsidP="00364B71">
            <w:pPr>
              <w:rPr>
                <w:lang w:val="en-PK"/>
              </w:rPr>
            </w:pPr>
            <w:r w:rsidRPr="00364B71">
              <w:rPr>
                <w:lang w:val="en-PK"/>
              </w:rPr>
              <w:t>0x010018102152f8f28c8499d8ef263c53f8be369d799f931b2fbe</w:t>
            </w:r>
          </w:p>
        </w:tc>
      </w:tr>
      <w:tr w:rsidR="00364B71" w:rsidRPr="00364B71" w14:paraId="0263A6D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3FD27B" w14:textId="77777777" w:rsidR="00364B71" w:rsidRPr="00364B71" w:rsidRDefault="00364B71" w:rsidP="00364B71">
            <w:pPr>
              <w:rPr>
                <w:lang w:val="en-PK"/>
              </w:rPr>
            </w:pPr>
            <w:r w:rsidRPr="00364B71">
              <w:rPr>
                <w:lang w:val="en-PK"/>
              </w:rPr>
              <w:t>133</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97A662A" w14:textId="77777777" w:rsidR="00364B71" w:rsidRPr="00364B71" w:rsidRDefault="00364B71" w:rsidP="00364B71">
            <w:pPr>
              <w:rPr>
                <w:lang w:val="en-PK"/>
              </w:rPr>
            </w:pPr>
            <w:r w:rsidRPr="00364B71">
              <w:rPr>
                <w:lang w:val="en-PK"/>
              </w:rPr>
              <w:t>PeopleSoft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AE3CEA" w14:textId="77777777" w:rsidR="00364B71" w:rsidRPr="00364B71" w:rsidRDefault="00364B71" w:rsidP="00364B71">
            <w:pPr>
              <w:rPr>
                <w:lang w:val="en-PK"/>
              </w:rPr>
            </w:pPr>
            <w:r w:rsidRPr="00364B71">
              <w:rPr>
                <w:lang w:val="en-PK"/>
              </w:rPr>
              <w:t>uXmFVrdBvv293L9kDR3VnRmx4ZM=</w:t>
            </w:r>
          </w:p>
        </w:tc>
      </w:tr>
      <w:tr w:rsidR="00364B71" w:rsidRPr="00364B71" w14:paraId="4AEC543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403502E" w14:textId="77777777" w:rsidR="00364B71" w:rsidRPr="00364B71" w:rsidRDefault="00364B71" w:rsidP="00364B71">
            <w:pPr>
              <w:rPr>
                <w:lang w:val="en-PK"/>
              </w:rPr>
            </w:pPr>
            <w:r w:rsidRPr="00364B71">
              <w:rPr>
                <w:lang w:val="en-PK"/>
              </w:rPr>
              <w:t>141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27CDA7" w14:textId="77777777" w:rsidR="00364B71" w:rsidRPr="00364B71" w:rsidRDefault="00364B71" w:rsidP="00364B71">
            <w:pPr>
              <w:rPr>
                <w:lang w:val="en-PK"/>
              </w:rPr>
            </w:pPr>
            <w:r w:rsidRPr="00364B71">
              <w:rPr>
                <w:lang w:val="en-PK"/>
              </w:rPr>
              <w:t>Episerver 6.x &lt; .NET 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096173" w14:textId="77777777" w:rsidR="00364B71" w:rsidRPr="00364B71" w:rsidRDefault="00364B71" w:rsidP="00364B71">
            <w:pPr>
              <w:rPr>
                <w:lang w:val="en-PK"/>
              </w:rPr>
            </w:pPr>
            <w:r w:rsidRPr="00364B71">
              <w:rPr>
                <w:lang w:val="en-PK"/>
              </w:rPr>
              <w:t>$episerver$*0*bEtiVGhPNlZpcUN4a3ExTg==*utkfN0EOgljbv5FoZ6+AcZD5iLk</w:t>
            </w:r>
          </w:p>
        </w:tc>
      </w:tr>
      <w:tr w:rsidR="00364B71" w:rsidRPr="00364B71" w14:paraId="5E72FE7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66A65A" w14:textId="77777777" w:rsidR="00364B71" w:rsidRPr="00364B71" w:rsidRDefault="00364B71" w:rsidP="00364B71">
            <w:pPr>
              <w:rPr>
                <w:lang w:val="en-PK"/>
              </w:rPr>
            </w:pPr>
            <w:r w:rsidRPr="00364B71">
              <w:rPr>
                <w:lang w:val="en-PK"/>
              </w:rPr>
              <w:t>1411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08C0A1" w14:textId="77777777" w:rsidR="00364B71" w:rsidRPr="00364B71" w:rsidRDefault="00364B71" w:rsidP="00364B71">
            <w:pPr>
              <w:rPr>
                <w:lang w:val="en-PK"/>
              </w:rPr>
            </w:pPr>
            <w:r w:rsidRPr="00364B71">
              <w:rPr>
                <w:lang w:val="en-PK"/>
              </w:rPr>
              <w:t>SSHA-256(Base64), LDAP {SSHA256}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2D2DCF2" w14:textId="77777777" w:rsidR="00364B71" w:rsidRPr="00364B71" w:rsidRDefault="00364B71" w:rsidP="00364B71">
            <w:pPr>
              <w:rPr>
                <w:lang w:val="en-PK"/>
              </w:rPr>
            </w:pPr>
            <w:r w:rsidRPr="00364B71">
              <w:rPr>
                <w:lang w:val="en-PK"/>
              </w:rPr>
              <w:t>{SSHA256}OZiz0cnQ5hgyel3Emh7NCbhBRCQ+HVBwYplQunHYnER7TLuV</w:t>
            </w:r>
          </w:p>
        </w:tc>
      </w:tr>
      <w:tr w:rsidR="00364B71" w:rsidRPr="00364B71" w14:paraId="4CF2A35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C97F64F" w14:textId="77777777" w:rsidR="00364B71" w:rsidRPr="00364B71" w:rsidRDefault="00364B71" w:rsidP="00364B71">
            <w:pPr>
              <w:rPr>
                <w:lang w:val="en-PK"/>
              </w:rPr>
            </w:pPr>
            <w:r w:rsidRPr="00364B71">
              <w:rPr>
                <w:lang w:val="en-PK"/>
              </w:rPr>
              <w:lastRenderedPageBreak/>
              <w:t>1421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CD13CEB" w14:textId="77777777" w:rsidR="00364B71" w:rsidRPr="00364B71" w:rsidRDefault="00364B71" w:rsidP="00364B71">
            <w:pPr>
              <w:rPr>
                <w:lang w:val="en-PK"/>
              </w:rPr>
            </w:pPr>
            <w:r w:rsidRPr="00364B71">
              <w:rPr>
                <w:lang w:val="en-PK"/>
              </w:rPr>
              <w:t>hMailServer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21AE5E7" w14:textId="77777777" w:rsidR="00364B71" w:rsidRPr="00364B71" w:rsidRDefault="00364B71" w:rsidP="00364B71">
            <w:pPr>
              <w:rPr>
                <w:lang w:val="en-PK"/>
              </w:rPr>
            </w:pPr>
            <w:r w:rsidRPr="00364B71">
              <w:rPr>
                <w:lang w:val="en-PK"/>
              </w:rPr>
              <w:t>8fe7ca27a17adc337cd892b1d959b4e487b8f0ef09e32214f44fb1b07e461c532e9ec3</w:t>
            </w:r>
          </w:p>
        </w:tc>
      </w:tr>
      <w:tr w:rsidR="00364B71" w:rsidRPr="00364B71" w14:paraId="6059908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71F577" w14:textId="77777777" w:rsidR="00364B71" w:rsidRPr="00364B71" w:rsidRDefault="00364B71" w:rsidP="00364B71">
            <w:pPr>
              <w:rPr>
                <w:lang w:val="en-PK"/>
              </w:rPr>
            </w:pPr>
            <w:r w:rsidRPr="00364B71">
              <w:rPr>
                <w:lang w:val="en-PK"/>
              </w:rPr>
              <w:t>1441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5E27F12" w14:textId="77777777" w:rsidR="00364B71" w:rsidRPr="00364B71" w:rsidRDefault="00364B71" w:rsidP="00364B71">
            <w:pPr>
              <w:rPr>
                <w:lang w:val="en-PK"/>
              </w:rPr>
            </w:pPr>
            <w:r w:rsidRPr="00364B71">
              <w:rPr>
                <w:lang w:val="en-PK"/>
              </w:rPr>
              <w:t>Episerver 6.x &gt;= .NET 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D3188CB" w14:textId="77777777" w:rsidR="00364B71" w:rsidRPr="00364B71" w:rsidRDefault="00364B71" w:rsidP="00364B71">
            <w:pPr>
              <w:rPr>
                <w:lang w:val="en-PK"/>
              </w:rPr>
            </w:pPr>
            <w:r w:rsidRPr="00364B71">
              <w:rPr>
                <w:lang w:val="en-PK"/>
              </w:rPr>
              <w:t>$episerver$*1*MDEyMzQ1Njc4OWFiY2RlZg==*lRjiU46qHA7S6ZE7RfKUcYhB85ofArj1j7TrCtu3u6Y</w:t>
            </w:r>
          </w:p>
        </w:tc>
      </w:tr>
      <w:tr w:rsidR="00364B71" w:rsidRPr="00364B71" w14:paraId="605BF4FD"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09D757" w14:textId="77777777" w:rsidR="00364B71" w:rsidRPr="00364B71" w:rsidRDefault="00364B71" w:rsidP="00364B71">
            <w:pPr>
              <w:rPr>
                <w:lang w:val="en-PK"/>
              </w:rPr>
            </w:pPr>
            <w:r w:rsidRPr="00364B71">
              <w:rPr>
                <w:lang w:val="en-PK"/>
              </w:rPr>
              <w:t>1711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971811" w14:textId="77777777" w:rsidR="00364B71" w:rsidRPr="00364B71" w:rsidRDefault="00364B71" w:rsidP="00364B71">
            <w:pPr>
              <w:rPr>
                <w:lang w:val="en-PK"/>
              </w:rPr>
            </w:pPr>
            <w:r w:rsidRPr="00364B71">
              <w:rPr>
                <w:lang w:val="en-PK"/>
              </w:rPr>
              <w:t>SSHA-512(Base64), LDAP {SSHA512}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8340DB" w14:textId="77777777" w:rsidR="00364B71" w:rsidRPr="00364B71" w:rsidRDefault="00364B71" w:rsidP="00364B71">
            <w:pPr>
              <w:rPr>
                <w:lang w:val="en-PK"/>
              </w:rPr>
            </w:pPr>
            <w:r w:rsidRPr="00364B71">
              <w:rPr>
                <w:lang w:val="en-PK"/>
              </w:rPr>
              <w:t>{SSHA512}ALtwKGBdRgD+U0fPAy31C28RyKYx7+a8kmfksccsOeLknLHv2DBXYI7TDnTolQMBuPkWDISgZr2cHfnNPFjGZTEyNDU4OTkw</w:t>
            </w:r>
          </w:p>
        </w:tc>
      </w:tr>
      <w:tr w:rsidR="00364B71" w:rsidRPr="00364B71" w14:paraId="4741363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2D2692C" w14:textId="77777777" w:rsidR="00364B71" w:rsidRPr="00364B71" w:rsidRDefault="00364B71" w:rsidP="00364B71">
            <w:pPr>
              <w:rPr>
                <w:lang w:val="en-PK"/>
              </w:rPr>
            </w:pPr>
            <w:r w:rsidRPr="00364B71">
              <w:rPr>
                <w:lang w:val="en-PK"/>
              </w:rPr>
              <w:t>1722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199FF8" w14:textId="77777777" w:rsidR="00364B71" w:rsidRPr="00364B71" w:rsidRDefault="00364B71" w:rsidP="00364B71">
            <w:pPr>
              <w:rPr>
                <w:lang w:val="en-PK"/>
              </w:rPr>
            </w:pPr>
            <w:r w:rsidRPr="00364B71">
              <w:rPr>
                <w:lang w:val="en-PK"/>
              </w:rPr>
              <w:t>OSX v10.7</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1A9E8B" w14:textId="77777777" w:rsidR="00364B71" w:rsidRPr="00364B71" w:rsidRDefault="00364B71" w:rsidP="00364B71">
            <w:pPr>
              <w:rPr>
                <w:lang w:val="en-PK"/>
              </w:rPr>
            </w:pPr>
            <w:r w:rsidRPr="00364B71">
              <w:rPr>
                <w:lang w:val="en-PK"/>
              </w:rPr>
              <w:t>648742485c9b0acd786a233b2330197223118111b481abfa0ab8b3e8ede5f014fc7c523991c007db6882680b09962d16fd9c45568260531bdb34804a5e31c22b4cfeb32d</w:t>
            </w:r>
          </w:p>
        </w:tc>
      </w:tr>
      <w:tr w:rsidR="00364B71" w:rsidRPr="00364B71" w14:paraId="78AD15E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BC93E89" w14:textId="77777777" w:rsidR="00364B71" w:rsidRPr="00364B71" w:rsidRDefault="00364B71" w:rsidP="00364B71">
            <w:pPr>
              <w:rPr>
                <w:lang w:val="en-PK"/>
              </w:rPr>
            </w:pPr>
            <w:r w:rsidRPr="00364B71">
              <w:rPr>
                <w:lang w:val="en-PK"/>
              </w:rPr>
              <w:t>1731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70D8D9" w14:textId="77777777" w:rsidR="00364B71" w:rsidRPr="00364B71" w:rsidRDefault="00364B71" w:rsidP="00364B71">
            <w:pPr>
              <w:rPr>
                <w:lang w:val="en-PK"/>
              </w:rPr>
            </w:pPr>
            <w:r w:rsidRPr="00364B71">
              <w:rPr>
                <w:lang w:val="en-PK"/>
              </w:rPr>
              <w:t>MSSQL (2012, 2014)</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3BD6D3" w14:textId="77777777" w:rsidR="00364B71" w:rsidRPr="00364B71" w:rsidRDefault="00364B71" w:rsidP="00364B71">
            <w:pPr>
              <w:rPr>
                <w:lang w:val="en-PK"/>
              </w:rPr>
            </w:pPr>
            <w:r w:rsidRPr="00364B71">
              <w:rPr>
                <w:lang w:val="en-PK"/>
              </w:rPr>
              <w:t>0x02000102030434ea1b17802fd95ea6316bd61d2c94622ca3812793e8fb1672487b5c904a45a31b2ab4a78890d563d2fcf5663e46fe797d71550494be50cf4915d3f4d55ec375</w:t>
            </w:r>
          </w:p>
        </w:tc>
      </w:tr>
      <w:tr w:rsidR="00364B71" w:rsidRPr="00364B71" w14:paraId="6062F1F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2DE9B4" w14:textId="77777777" w:rsidR="00364B71" w:rsidRPr="00364B71" w:rsidRDefault="00364B71" w:rsidP="00364B71">
            <w:pPr>
              <w:rPr>
                <w:lang w:val="en-PK"/>
              </w:rPr>
            </w:pPr>
            <w:r w:rsidRPr="00364B71">
              <w:rPr>
                <w:lang w:val="en-PK"/>
              </w:rPr>
              <w:t>2611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6B6D71" w14:textId="77777777" w:rsidR="00364B71" w:rsidRPr="00364B71" w:rsidRDefault="00364B71" w:rsidP="00364B71">
            <w:pPr>
              <w:rPr>
                <w:lang w:val="en-PK"/>
              </w:rPr>
            </w:pPr>
            <w:r w:rsidRPr="00364B71">
              <w:rPr>
                <w:lang w:val="en-PK"/>
              </w:rPr>
              <w:t>vBulletin &lt; v3.8.5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B5253BB" w14:textId="77777777" w:rsidR="00364B71" w:rsidRPr="00364B71" w:rsidRDefault="00364B71" w:rsidP="00364B71">
            <w:pPr>
              <w:rPr>
                <w:lang w:val="en-PK"/>
              </w:rPr>
            </w:pPr>
            <w:r w:rsidRPr="00364B71">
              <w:rPr>
                <w:lang w:val="en-PK"/>
              </w:rPr>
              <w:t>16780ba78d2d5f02f3202901c1b6d975:568</w:t>
            </w:r>
          </w:p>
        </w:tc>
      </w:tr>
      <w:tr w:rsidR="00364B71" w:rsidRPr="00364B71" w14:paraId="41FC9FC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EE88F8E" w14:textId="77777777" w:rsidR="00364B71" w:rsidRPr="00364B71" w:rsidRDefault="00364B71" w:rsidP="00364B71">
            <w:pPr>
              <w:rPr>
                <w:lang w:val="en-PK"/>
              </w:rPr>
            </w:pPr>
            <w:r w:rsidRPr="00364B71">
              <w:rPr>
                <w:lang w:val="en-PK"/>
              </w:rPr>
              <w:t>2612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AD80EBB" w14:textId="77777777" w:rsidR="00364B71" w:rsidRPr="00364B71" w:rsidRDefault="00364B71" w:rsidP="00364B71">
            <w:pPr>
              <w:rPr>
                <w:lang w:val="en-PK"/>
              </w:rPr>
            </w:pPr>
            <w:r w:rsidRPr="00364B71">
              <w:rPr>
                <w:lang w:val="en-PK"/>
              </w:rPr>
              <w:t>PHPS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DB9F519" w14:textId="77777777" w:rsidR="00364B71" w:rsidRPr="00364B71" w:rsidRDefault="00364B71" w:rsidP="00364B71">
            <w:pPr>
              <w:rPr>
                <w:lang w:val="en-PK"/>
              </w:rPr>
            </w:pPr>
            <w:r w:rsidRPr="00364B71">
              <w:rPr>
                <w:lang w:val="en-PK"/>
              </w:rPr>
              <w:t>$PHPS$34323438373734$5b07e065b9d78d69603e71201c6cf29f</w:t>
            </w:r>
          </w:p>
        </w:tc>
      </w:tr>
      <w:tr w:rsidR="00364B71" w:rsidRPr="00364B71" w14:paraId="79FD8B26"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89FA52" w14:textId="77777777" w:rsidR="00364B71" w:rsidRPr="00364B71" w:rsidRDefault="00364B71" w:rsidP="00364B71">
            <w:pPr>
              <w:rPr>
                <w:lang w:val="en-PK"/>
              </w:rPr>
            </w:pPr>
            <w:r w:rsidRPr="00364B71">
              <w:rPr>
                <w:lang w:val="en-PK"/>
              </w:rPr>
              <w:t>2711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F54E6A5" w14:textId="77777777" w:rsidR="00364B71" w:rsidRPr="00364B71" w:rsidRDefault="00364B71" w:rsidP="00364B71">
            <w:pPr>
              <w:rPr>
                <w:lang w:val="en-PK"/>
              </w:rPr>
            </w:pPr>
            <w:r w:rsidRPr="00364B71">
              <w:rPr>
                <w:lang w:val="en-PK"/>
              </w:rPr>
              <w:t>vBulletin &gt;= v3.8.5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210D06" w14:textId="77777777" w:rsidR="00364B71" w:rsidRPr="00364B71" w:rsidRDefault="00364B71" w:rsidP="00364B71">
            <w:pPr>
              <w:rPr>
                <w:lang w:val="en-PK"/>
              </w:rPr>
            </w:pPr>
            <w:r w:rsidRPr="00364B71">
              <w:rPr>
                <w:lang w:val="en-PK"/>
              </w:rPr>
              <w:t>bf366348c53ddcfbd16e63edfdd1eee6:181264250056774603641874043270</w:t>
            </w:r>
          </w:p>
        </w:tc>
      </w:tr>
      <w:tr w:rsidR="00364B71" w:rsidRPr="00364B71" w14:paraId="1320B61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ED02732" w14:textId="77777777" w:rsidR="00364B71" w:rsidRPr="00364B71" w:rsidRDefault="00364B71" w:rsidP="00364B71">
            <w:pPr>
              <w:rPr>
                <w:lang w:val="en-PK"/>
              </w:rPr>
            </w:pPr>
            <w:r w:rsidRPr="00364B71">
              <w:rPr>
                <w:lang w:val="en-PK"/>
              </w:rPr>
              <w:lastRenderedPageBreak/>
              <w:t>2811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27C5C57" w14:textId="77777777" w:rsidR="00364B71" w:rsidRPr="00364B71" w:rsidRDefault="00364B71" w:rsidP="00364B71">
            <w:pPr>
              <w:rPr>
                <w:lang w:val="en-PK"/>
              </w:rPr>
            </w:pPr>
            <w:r w:rsidRPr="00364B71">
              <w:rPr>
                <w:lang w:val="en-PK"/>
              </w:rPr>
              <w:t>IPB2+ (Invision Power Board), MyBB 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EF51C4" w14:textId="77777777" w:rsidR="00364B71" w:rsidRPr="00364B71" w:rsidRDefault="00364B71" w:rsidP="00364B71">
            <w:pPr>
              <w:rPr>
                <w:lang w:val="en-PK"/>
              </w:rPr>
            </w:pPr>
            <w:r w:rsidRPr="00364B71">
              <w:rPr>
                <w:lang w:val="en-PK"/>
              </w:rPr>
              <w:t>8d2129083ef35f4b365d5d87487e1207:47204</w:t>
            </w:r>
          </w:p>
        </w:tc>
      </w:tr>
      <w:tr w:rsidR="00364B71" w:rsidRPr="00364B71" w14:paraId="3A1E53A5"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8F5E9FD" w14:textId="77777777" w:rsidR="00364B71" w:rsidRPr="00364B71" w:rsidRDefault="00364B71" w:rsidP="00364B71">
            <w:pPr>
              <w:rPr>
                <w:lang w:val="en-PK"/>
              </w:rPr>
            </w:pPr>
            <w:r w:rsidRPr="00364B71">
              <w:rPr>
                <w:lang w:val="en-PK"/>
              </w:rPr>
              <w:t>3711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D1E8F1D" w14:textId="77777777" w:rsidR="00364B71" w:rsidRPr="00364B71" w:rsidRDefault="00364B71" w:rsidP="00364B71">
            <w:pPr>
              <w:rPr>
                <w:lang w:val="en-PK"/>
              </w:rPr>
            </w:pPr>
            <w:r w:rsidRPr="00364B71">
              <w:rPr>
                <w:lang w:val="en-PK"/>
              </w:rPr>
              <w:t>MediaWiki B type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8651D35" w14:textId="77777777" w:rsidR="00364B71" w:rsidRPr="00364B71" w:rsidRDefault="00364B71" w:rsidP="00364B71">
            <w:pPr>
              <w:rPr>
                <w:lang w:val="en-PK"/>
              </w:rPr>
            </w:pPr>
            <w:r w:rsidRPr="00364B71">
              <w:rPr>
                <w:lang w:val="en-PK"/>
              </w:rPr>
              <w:t>$B$56668501$0ce106caa70af57fd525aeaf80ef2898</w:t>
            </w:r>
          </w:p>
        </w:tc>
      </w:tr>
      <w:tr w:rsidR="00364B71" w:rsidRPr="00364B71" w14:paraId="6E27923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7BAF2B" w14:textId="77777777" w:rsidR="00364B71" w:rsidRPr="00364B71" w:rsidRDefault="00364B71" w:rsidP="00364B71">
            <w:pPr>
              <w:rPr>
                <w:lang w:val="en-PK"/>
              </w:rPr>
            </w:pPr>
            <w:r w:rsidRPr="00364B71">
              <w:rPr>
                <w:lang w:val="en-PK"/>
              </w:rPr>
              <w:t>4521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FBD05F" w14:textId="77777777" w:rsidR="00364B71" w:rsidRPr="00364B71" w:rsidRDefault="00364B71" w:rsidP="00364B71">
            <w:pPr>
              <w:rPr>
                <w:lang w:val="en-PK"/>
              </w:rPr>
            </w:pPr>
            <w:r w:rsidRPr="00364B71">
              <w:rPr>
                <w:lang w:val="en-PK"/>
              </w:rPr>
              <w:t>Redmine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675BEDB" w14:textId="77777777" w:rsidR="00364B71" w:rsidRPr="00364B71" w:rsidRDefault="00364B71" w:rsidP="00364B71">
            <w:pPr>
              <w:rPr>
                <w:lang w:val="en-PK"/>
              </w:rPr>
            </w:pPr>
            <w:r w:rsidRPr="00364B71">
              <w:rPr>
                <w:lang w:val="en-PK"/>
              </w:rPr>
              <w:t>1fb46a8f81d8838f46879aaa29168d08aa6bf22d:3290afd193d90e900e8021f81409d7a9</w:t>
            </w:r>
          </w:p>
        </w:tc>
      </w:tr>
      <w:tr w:rsidR="00364B71" w:rsidRPr="00364B71" w14:paraId="0E0DE72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F219D86" w14:textId="77777777" w:rsidR="00364B71" w:rsidRPr="00364B71" w:rsidRDefault="00364B71" w:rsidP="00364B71">
            <w:pPr>
              <w:rPr>
                <w:lang w:val="en-PK"/>
              </w:rPr>
            </w:pPr>
            <w:r w:rsidRPr="00364B71">
              <w:rPr>
                <w:lang w:val="en-PK"/>
              </w:rPr>
              <w:t>4522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7A51198" w14:textId="77777777" w:rsidR="00364B71" w:rsidRPr="00364B71" w:rsidRDefault="00364B71" w:rsidP="00364B71">
            <w:pPr>
              <w:rPr>
                <w:lang w:val="en-PK"/>
              </w:rPr>
            </w:pPr>
            <w:r w:rsidRPr="00364B71">
              <w:rPr>
                <w:lang w:val="en-PK"/>
              </w:rPr>
              <w:t>PunBB</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A0CE0F" w14:textId="77777777" w:rsidR="00364B71" w:rsidRPr="00364B71" w:rsidRDefault="00364B71" w:rsidP="00364B71">
            <w:pPr>
              <w:rPr>
                <w:lang w:val="en-PK"/>
              </w:rPr>
            </w:pPr>
            <w:r w:rsidRPr="00364B71">
              <w:rPr>
                <w:lang w:val="en-PK"/>
              </w:rPr>
              <w:t>4a2b722cc65ecf0f7797cdaea4bce81f66716eef:653074362104</w:t>
            </w:r>
          </w:p>
        </w:tc>
      </w:tr>
      <w:tr w:rsidR="00364B71" w:rsidRPr="00364B71" w14:paraId="60BFBCE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6869A7" w14:textId="77777777" w:rsidR="00364B71" w:rsidRPr="00364B71" w:rsidRDefault="00364B71" w:rsidP="00364B71">
            <w:pPr>
              <w:rPr>
                <w:lang w:val="en-PK"/>
              </w:rPr>
            </w:pPr>
            <w:r w:rsidRPr="00364B71">
              <w:rPr>
                <w:lang w:val="en-PK"/>
              </w:rPr>
              <w:t>4711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EA9F9E5" w14:textId="77777777" w:rsidR="00364B71" w:rsidRPr="00364B71" w:rsidRDefault="00364B71" w:rsidP="00364B71">
            <w:pPr>
              <w:rPr>
                <w:lang w:val="en-PK"/>
              </w:rPr>
            </w:pPr>
            <w:r w:rsidRPr="00364B71">
              <w:rPr>
                <w:lang w:val="en-PK"/>
              </w:rPr>
              <w:t>Huawei sha1(md5($pass).$salt)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9E491F2" w14:textId="77777777" w:rsidR="00364B71" w:rsidRPr="00364B71" w:rsidRDefault="00364B71" w:rsidP="00364B71">
            <w:pPr>
              <w:rPr>
                <w:lang w:val="en-PK"/>
              </w:rPr>
            </w:pPr>
            <w:r w:rsidRPr="00364B71">
              <w:rPr>
                <w:lang w:val="en-PK"/>
              </w:rPr>
              <w:t>53c724b7f34f09787ed3f1b316215fc35c789504:hashcat1</w:t>
            </w:r>
          </w:p>
        </w:tc>
      </w:tr>
      <w:tr w:rsidR="00364B71" w:rsidRPr="00364B71" w14:paraId="4DE0DA0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BE57B6" w14:textId="77777777" w:rsidR="00364B71" w:rsidRPr="00364B71" w:rsidRDefault="00364B71" w:rsidP="00364B71">
            <w:pPr>
              <w:rPr>
                <w:lang w:val="en-PK"/>
              </w:rPr>
            </w:pPr>
            <w:r w:rsidRPr="00364B71">
              <w:rPr>
                <w:lang w:val="en-PK"/>
              </w:rPr>
              <w:t>7401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F37B5A3" w14:textId="77777777" w:rsidR="00364B71" w:rsidRPr="00364B71" w:rsidRDefault="00364B71" w:rsidP="00364B71">
            <w:pPr>
              <w:rPr>
                <w:lang w:val="en-PK"/>
              </w:rPr>
            </w:pPr>
            <w:r w:rsidRPr="00364B71">
              <w:rPr>
                <w:lang w:val="en-PK"/>
              </w:rPr>
              <w:t>MySQL $A$ (sha256crypt) </w:t>
            </w:r>
            <w:r w:rsidRPr="00364B71">
              <w:rPr>
                <w:vertAlign w:val="superscript"/>
                <w:lang w:val="en-PK"/>
              </w:rPr>
              <w:t>19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4003DB" w14:textId="77777777" w:rsidR="00364B71" w:rsidRPr="00364B71" w:rsidRDefault="00364B71" w:rsidP="00364B71">
            <w:pPr>
              <w:rPr>
                <w:lang w:val="en-PK"/>
              </w:rPr>
            </w:pPr>
            <w:r w:rsidRPr="00364B71">
              <w:rPr>
                <w:lang w:val="en-PK"/>
              </w:rPr>
              <w:t>$mysql$A$005*F9CC98CE08892924F50A213B6BC571A2C11778C5*625479393559393965414D45316477456B484F41316E64484742577A2E3162785353526B7554584647562F</w:t>
            </w:r>
          </w:p>
        </w:tc>
      </w:tr>
      <w:tr w:rsidR="00364B71" w:rsidRPr="00364B71" w14:paraId="5AB30F3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180BFD" w14:textId="77777777" w:rsidR="00364B71" w:rsidRPr="00364B71" w:rsidRDefault="00364B71" w:rsidP="00364B71">
            <w:pPr>
              <w:rPr>
                <w:lang w:val="en-PK"/>
              </w:rPr>
            </w:pPr>
            <w:r w:rsidRPr="00364B71">
              <w:rPr>
                <w:lang w:val="en-PK"/>
              </w:rPr>
              <w:t>12001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390C885" w14:textId="77777777" w:rsidR="00364B71" w:rsidRPr="00364B71" w:rsidRDefault="00364B71" w:rsidP="00364B71">
            <w:pPr>
              <w:rPr>
                <w:lang w:val="en-PK"/>
              </w:rPr>
            </w:pPr>
            <w:r w:rsidRPr="00364B71">
              <w:rPr>
                <w:lang w:val="en-PK"/>
              </w:rPr>
              <w:t>Atlassian (PBKDF2-HMAC-SHA1)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4696778" w14:textId="77777777" w:rsidR="00364B71" w:rsidRPr="00364B71" w:rsidRDefault="00364B71" w:rsidP="00364B71">
            <w:pPr>
              <w:rPr>
                <w:lang w:val="en-PK"/>
              </w:rPr>
            </w:pPr>
            <w:r w:rsidRPr="00364B71">
              <w:rPr>
                <w:lang w:val="en-PK"/>
              </w:rPr>
              <w:t>{PKCS5S2}NzIyNzM0NzY3NTIwNjI3MdDDis7wPxSbSzfFqDGf7u/L00kSEnupbz36XCL0m7wa</w:t>
            </w:r>
          </w:p>
        </w:tc>
      </w:tr>
      <w:tr w:rsidR="00364B71" w:rsidRPr="00364B71" w14:paraId="762FD8E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25B28F7" w14:textId="77777777" w:rsidR="00364B71" w:rsidRPr="00364B71" w:rsidRDefault="00364B71" w:rsidP="00364B71">
            <w:pPr>
              <w:rPr>
                <w:lang w:val="en-PK"/>
              </w:rPr>
            </w:pPr>
            <w:r w:rsidRPr="00364B71">
              <w:rPr>
                <w:lang w:val="en-PK"/>
              </w:rPr>
              <w:t>20711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3F54DD" w14:textId="77777777" w:rsidR="00364B71" w:rsidRPr="00364B71" w:rsidRDefault="00364B71" w:rsidP="00364B71">
            <w:pPr>
              <w:rPr>
                <w:lang w:val="en-PK"/>
              </w:rPr>
            </w:pPr>
            <w:r w:rsidRPr="00364B71">
              <w:rPr>
                <w:lang w:val="en-PK"/>
              </w:rPr>
              <w:t>AuthMe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A7608C" w14:textId="77777777" w:rsidR="00364B71" w:rsidRPr="00364B71" w:rsidRDefault="00364B71" w:rsidP="00364B71">
            <w:pPr>
              <w:rPr>
                <w:lang w:val="en-PK"/>
              </w:rPr>
            </w:pPr>
            <w:r w:rsidRPr="00364B71">
              <w:rPr>
                <w:lang w:val="en-PK"/>
              </w:rPr>
              <w:t>$SHA$7218532375810603$bfede293ecf6539211a7305ea218b9f3f608953130405cda9eaba6fb6250f824</w:t>
            </w:r>
          </w:p>
        </w:tc>
      </w:tr>
      <w:tr w:rsidR="00364B71" w:rsidRPr="00364B71" w14:paraId="7D303B5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A06A63" w14:textId="77777777" w:rsidR="00364B71" w:rsidRPr="00364B71" w:rsidRDefault="00364B71" w:rsidP="00364B71">
            <w:pPr>
              <w:rPr>
                <w:lang w:val="en-PK"/>
              </w:rPr>
            </w:pPr>
            <w:r w:rsidRPr="00364B71">
              <w:rPr>
                <w:lang w:val="en-PK"/>
              </w:rPr>
              <w:lastRenderedPageBreak/>
              <w:t>22301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1E1D6D" w14:textId="77777777" w:rsidR="00364B71" w:rsidRPr="00364B71" w:rsidRDefault="00364B71" w:rsidP="00364B71">
            <w:pPr>
              <w:rPr>
                <w:lang w:val="en-PK"/>
              </w:rPr>
            </w:pPr>
            <w:r w:rsidRPr="00364B71">
              <w:rPr>
                <w:lang w:val="en-PK"/>
              </w:rPr>
              <w:t>Telegram Mobile App Passcode (SHA256)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35BA0AF" w14:textId="77777777" w:rsidR="00364B71" w:rsidRPr="00364B71" w:rsidRDefault="00364B71" w:rsidP="00364B71">
            <w:pPr>
              <w:rPr>
                <w:lang w:val="en-PK"/>
              </w:rPr>
            </w:pPr>
            <w:r w:rsidRPr="00364B71">
              <w:rPr>
                <w:lang w:val="en-PK"/>
              </w:rPr>
              <w:t>$telegram$0*518c001aeb3b4ae96c6173be4cebe60a85f67b1e087b045935849e2f815b5e41*25184098058621950709328221838128</w:t>
            </w:r>
          </w:p>
        </w:tc>
      </w:tr>
    </w:tbl>
    <w:p w14:paraId="3E61ED79" w14:textId="77777777" w:rsidR="00364B71" w:rsidRPr="00364B71" w:rsidRDefault="00364B71" w:rsidP="00364B71">
      <w:pPr>
        <w:rPr>
          <w:b/>
          <w:bCs/>
          <w:lang w:val="en-PK"/>
        </w:rPr>
      </w:pPr>
      <w:r w:rsidRPr="00364B71">
        <w:rPr>
          <w:b/>
          <w:bCs/>
          <w:lang w:val="en-PK"/>
        </w:rPr>
        <w:t>Legacy hash types</w:t>
      </w:r>
    </w:p>
    <w:p w14:paraId="4DE00583" w14:textId="77777777" w:rsidR="00364B71" w:rsidRPr="00364B71" w:rsidRDefault="00364B71" w:rsidP="00364B71">
      <w:pPr>
        <w:rPr>
          <w:lang w:val="en-PK"/>
        </w:rPr>
      </w:pPr>
      <w:r w:rsidRPr="00364B71">
        <w:rPr>
          <w:lang w:val="en-PK"/>
        </w:rPr>
        <w:t>These hash types are only supported in </w:t>
      </w:r>
      <w:hyperlink r:id="rId93" w:tooltip="hashcat-legacy" w:history="1">
        <w:r w:rsidRPr="00364B71">
          <w:rPr>
            <w:rStyle w:val="Hyperlink"/>
            <w:lang w:val="en-PK"/>
          </w:rPr>
          <w:t>hashcat-legacy</w:t>
        </w:r>
      </w:hyperlink>
      <w:r w:rsidRPr="00364B71">
        <w:rPr>
          <w:lang w:val="en-PK"/>
        </w:rPr>
        <w:t> or </w:t>
      </w:r>
      <w:hyperlink r:id="rId94" w:tooltip="oclhashcat" w:history="1">
        <w:r w:rsidRPr="00364B71">
          <w:rPr>
            <w:rStyle w:val="Hyperlink"/>
            <w:lang w:val="en-PK"/>
          </w:rPr>
          <w:t>oclHashcat</w:t>
        </w:r>
      </w:hyperlink>
      <w:r w:rsidRPr="00364B71">
        <w:rPr>
          <w:lang w:val="en-PK"/>
        </w:rPr>
        <w:t>.</w:t>
      </w:r>
    </w:p>
    <w:tbl>
      <w:tblPr>
        <w:tblW w:w="0" w:type="auto"/>
        <w:shd w:val="clear" w:color="auto" w:fill="FFFFFF"/>
        <w:tblCellMar>
          <w:left w:w="0" w:type="dxa"/>
          <w:right w:w="0" w:type="dxa"/>
        </w:tblCellMar>
        <w:tblLook w:val="04A0" w:firstRow="1" w:lastRow="0" w:firstColumn="1" w:lastColumn="0" w:noHBand="0" w:noVBand="1"/>
      </w:tblPr>
      <w:tblGrid>
        <w:gridCol w:w="845"/>
        <w:gridCol w:w="3113"/>
        <w:gridCol w:w="8986"/>
      </w:tblGrid>
      <w:tr w:rsidR="00364B71" w:rsidRPr="00364B71" w14:paraId="33F7BDF8" w14:textId="77777777" w:rsidTr="00364B71">
        <w:trPr>
          <w:tblHeader/>
        </w:trPr>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2640422A" w14:textId="77777777" w:rsidR="00364B71" w:rsidRPr="00364B71" w:rsidRDefault="00364B71" w:rsidP="00364B71">
            <w:pPr>
              <w:rPr>
                <w:b/>
                <w:bCs/>
                <w:lang w:val="en-PK"/>
              </w:rPr>
            </w:pPr>
            <w:r w:rsidRPr="00364B71">
              <w:rPr>
                <w:b/>
                <w:bCs/>
                <w:lang w:val="en-PK"/>
              </w:rPr>
              <w:t>Hash-Mode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0A371B5B" w14:textId="77777777" w:rsidR="00364B71" w:rsidRPr="00364B71" w:rsidRDefault="00364B71" w:rsidP="00364B71">
            <w:pPr>
              <w:rPr>
                <w:b/>
                <w:bCs/>
                <w:lang w:val="en-PK"/>
              </w:rPr>
            </w:pPr>
            <w:r w:rsidRPr="00364B71">
              <w:rPr>
                <w:b/>
                <w:bCs/>
                <w:lang w:val="en-PK"/>
              </w:rPr>
              <w:t>Hash-Name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7F211A37" w14:textId="77777777" w:rsidR="00364B71" w:rsidRPr="00364B71" w:rsidRDefault="00364B71" w:rsidP="00364B71">
            <w:pPr>
              <w:rPr>
                <w:b/>
                <w:bCs/>
                <w:lang w:val="en-PK"/>
              </w:rPr>
            </w:pPr>
            <w:r w:rsidRPr="00364B71">
              <w:rPr>
                <w:b/>
                <w:bCs/>
                <w:lang w:val="en-PK"/>
              </w:rPr>
              <w:t>Example</w:t>
            </w:r>
          </w:p>
        </w:tc>
      </w:tr>
      <w:tr w:rsidR="00364B71" w:rsidRPr="00364B71" w14:paraId="01B52A2C"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23FB506" w14:textId="77777777" w:rsidR="00364B71" w:rsidRPr="00364B71" w:rsidRDefault="00364B71" w:rsidP="00364B71">
            <w:pPr>
              <w:rPr>
                <w:lang w:val="en-PK"/>
              </w:rPr>
            </w:pPr>
            <w:del w:id="0" w:author="Unknown">
              <w:r w:rsidRPr="00364B71">
                <w:rPr>
                  <w:lang w:val="en-PK"/>
                </w:rPr>
                <w:delText>123</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1109088" w14:textId="77777777" w:rsidR="00364B71" w:rsidRPr="00364B71" w:rsidRDefault="00364B71" w:rsidP="00364B71">
            <w:pPr>
              <w:rPr>
                <w:lang w:val="en-PK"/>
              </w:rPr>
            </w:pPr>
            <w:del w:id="1" w:author="Unknown">
              <w:r w:rsidRPr="00364B71">
                <w:rPr>
                  <w:lang w:val="en-PK"/>
                </w:rPr>
                <w:delText>EPi</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8573B9" w14:textId="77777777" w:rsidR="00364B71" w:rsidRPr="00364B71" w:rsidRDefault="00364B71" w:rsidP="00364B71">
            <w:pPr>
              <w:rPr>
                <w:lang w:val="en-PK"/>
              </w:rPr>
            </w:pPr>
            <w:r w:rsidRPr="00364B71">
              <w:rPr>
                <w:lang w:val="en-PK"/>
              </w:rPr>
              <w:t>0x326C6D7B4E4F794B79474E36704F35723958397163735263516265456E31 0xAFC55E260B8F45C0C6512BCE776C1AD8312B56E6</w:t>
            </w:r>
          </w:p>
        </w:tc>
      </w:tr>
      <w:tr w:rsidR="00364B71" w:rsidRPr="00364B71" w14:paraId="5C168A01"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E1F82AC" w14:textId="77777777" w:rsidR="00364B71" w:rsidRPr="00364B71" w:rsidRDefault="00364B71" w:rsidP="00364B71">
            <w:pPr>
              <w:rPr>
                <w:lang w:val="en-PK"/>
              </w:rPr>
            </w:pPr>
            <w:del w:id="2" w:author="Unknown">
              <w:r w:rsidRPr="00364B71">
                <w:rPr>
                  <w:lang w:val="en-PK"/>
                </w:rPr>
                <w:delText>190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9E4CC2A" w14:textId="77777777" w:rsidR="00364B71" w:rsidRPr="00364B71" w:rsidRDefault="00364B71" w:rsidP="00364B71">
            <w:pPr>
              <w:rPr>
                <w:lang w:val="en-PK"/>
              </w:rPr>
            </w:pPr>
            <w:del w:id="3" w:author="Unknown">
              <w:r w:rsidRPr="00364B71">
                <w:rPr>
                  <w:lang w:val="en-PK"/>
                </w:rPr>
                <w:delText>sha1(LinkedIn)</w:delText>
              </w:r>
            </w:del>
            <w:r w:rsidRPr="00364B71">
              <w:rPr>
                <w:lang w:val="en-PK"/>
              </w:rPr>
              <w:t> </w:t>
            </w:r>
            <w:r w:rsidRPr="00364B71">
              <w:rPr>
                <w:vertAlign w:val="superscript"/>
                <w:lang w:val="en-PK"/>
              </w:rPr>
              <w:t>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9794346" w14:textId="77777777" w:rsidR="00364B71" w:rsidRPr="00364B71" w:rsidRDefault="00364B71" w:rsidP="00364B71">
            <w:pPr>
              <w:rPr>
                <w:lang w:val="en-PK"/>
              </w:rPr>
            </w:pPr>
            <w:r w:rsidRPr="00364B71">
              <w:rPr>
                <w:lang w:val="en-PK"/>
              </w:rPr>
              <w:t>b89eaac7e61417341b710b727768294d0e6a277b</w:t>
            </w:r>
          </w:p>
        </w:tc>
      </w:tr>
      <w:tr w:rsidR="00364B71" w:rsidRPr="00364B71" w14:paraId="49FF2970"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7B91D54" w14:textId="77777777" w:rsidR="00364B71" w:rsidRPr="00364B71" w:rsidRDefault="00364B71" w:rsidP="00364B71">
            <w:pPr>
              <w:rPr>
                <w:lang w:val="en-PK"/>
              </w:rPr>
            </w:pPr>
            <w:del w:id="4" w:author="Unknown">
              <w:r w:rsidRPr="00364B71">
                <w:rPr>
                  <w:lang w:val="en-PK"/>
                </w:rPr>
                <w:delText>1431</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A71EF8" w14:textId="77777777" w:rsidR="00364B71" w:rsidRPr="00364B71" w:rsidRDefault="00364B71" w:rsidP="00364B71">
            <w:pPr>
              <w:rPr>
                <w:lang w:val="en-PK"/>
              </w:rPr>
            </w:pPr>
            <w:del w:id="5" w:author="Unknown">
              <w:r w:rsidRPr="00364B71">
                <w:rPr>
                  <w:lang w:val="en-PK"/>
                </w:rPr>
                <w:delText>base64(sha256(unicode($pass)))</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D5BE8CE" w14:textId="77777777" w:rsidR="00364B71" w:rsidRPr="00364B71" w:rsidRDefault="00364B71" w:rsidP="00364B71">
            <w:pPr>
              <w:rPr>
                <w:lang w:val="en-PK"/>
              </w:rPr>
            </w:pPr>
            <w:r w:rsidRPr="00364B71">
              <w:rPr>
                <w:lang w:val="en-PK"/>
              </w:rPr>
              <w:t>npKD5jP0p6QtOryTcBFVvor+VmDaJMh1jn01M+Ly3II=</w:t>
            </w:r>
          </w:p>
        </w:tc>
      </w:tr>
      <w:tr w:rsidR="00364B71" w:rsidRPr="00364B71" w14:paraId="5FFF6FDF"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CE5783D" w14:textId="77777777" w:rsidR="00364B71" w:rsidRPr="00364B71" w:rsidRDefault="00364B71" w:rsidP="00364B71">
            <w:pPr>
              <w:rPr>
                <w:lang w:val="en-PK"/>
              </w:rPr>
            </w:pPr>
            <w:del w:id="6" w:author="Unknown">
              <w:r w:rsidRPr="00364B71">
                <w:rPr>
                  <w:lang w:val="en-PK"/>
                </w:rPr>
                <w:delText>3300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A42B218" w14:textId="77777777" w:rsidR="00364B71" w:rsidRPr="00364B71" w:rsidRDefault="00364B71" w:rsidP="00364B71">
            <w:pPr>
              <w:rPr>
                <w:lang w:val="en-PK"/>
              </w:rPr>
            </w:pPr>
            <w:del w:id="7" w:author="Unknown">
              <w:r w:rsidRPr="00364B71">
                <w:rPr>
                  <w:lang w:val="en-PK"/>
                </w:rPr>
                <w:delText>MD5(Sun)</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BB73F2D" w14:textId="77777777" w:rsidR="00364B71" w:rsidRPr="00364B71" w:rsidRDefault="00364B71" w:rsidP="00364B71">
            <w:pPr>
              <w:rPr>
                <w:lang w:val="en-PK"/>
              </w:rPr>
            </w:pPr>
            <w:r w:rsidRPr="00364B71">
              <w:rPr>
                <w:lang w:val="en-PK"/>
              </w:rPr>
              <w:t>$md5$rounds=904$iPPKEBnEkp3JV8uX$0L6m7rOFTVFn.SGqo2M9W1</w:t>
            </w:r>
          </w:p>
        </w:tc>
      </w:tr>
      <w:tr w:rsidR="00364B71" w:rsidRPr="00364B71" w14:paraId="5F99282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73A5A3" w14:textId="77777777" w:rsidR="00364B71" w:rsidRPr="00364B71" w:rsidRDefault="00364B71" w:rsidP="00364B71">
            <w:pPr>
              <w:rPr>
                <w:lang w:val="en-PK"/>
              </w:rPr>
            </w:pPr>
            <w:del w:id="8" w:author="Unknown">
              <w:r w:rsidRPr="00364B71">
                <w:rPr>
                  <w:lang w:val="en-PK"/>
                </w:rPr>
                <w:delText>3500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0A64013" w14:textId="77777777" w:rsidR="00364B71" w:rsidRPr="00364B71" w:rsidRDefault="00364B71" w:rsidP="00364B71">
            <w:pPr>
              <w:rPr>
                <w:lang w:val="en-PK"/>
              </w:rPr>
            </w:pPr>
            <w:del w:id="9" w:author="Unknown">
              <w:r w:rsidRPr="00364B71">
                <w:rPr>
                  <w:lang w:val="en-PK"/>
                </w:rPr>
                <w:delText>md5(md5(md5($pass)))</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F4D4EC" w14:textId="77777777" w:rsidR="00364B71" w:rsidRPr="00364B71" w:rsidRDefault="00364B71" w:rsidP="00364B71">
            <w:pPr>
              <w:rPr>
                <w:lang w:val="en-PK"/>
              </w:rPr>
            </w:pPr>
            <w:r w:rsidRPr="00364B71">
              <w:rPr>
                <w:lang w:val="en-PK"/>
              </w:rPr>
              <w:t>9882d0778518b095917eb589f6998441</w:t>
            </w:r>
          </w:p>
        </w:tc>
      </w:tr>
      <w:tr w:rsidR="00364B71" w:rsidRPr="00364B71" w14:paraId="228C322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1A6C993" w14:textId="77777777" w:rsidR="00364B71" w:rsidRPr="00364B71" w:rsidRDefault="00364B71" w:rsidP="00364B71">
            <w:pPr>
              <w:rPr>
                <w:lang w:val="en-PK"/>
              </w:rPr>
            </w:pPr>
            <w:del w:id="10" w:author="Unknown">
              <w:r w:rsidRPr="00364B71">
                <w:rPr>
                  <w:lang w:val="en-PK"/>
                </w:rPr>
                <w:delText>3610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68FB89C" w14:textId="77777777" w:rsidR="00364B71" w:rsidRPr="00364B71" w:rsidRDefault="00364B71" w:rsidP="00364B71">
            <w:pPr>
              <w:rPr>
                <w:lang w:val="en-PK"/>
              </w:rPr>
            </w:pPr>
            <w:del w:id="11" w:author="Unknown">
              <w:r w:rsidRPr="00364B71">
                <w:rPr>
                  <w:lang w:val="en-PK"/>
                </w:rPr>
                <w:delText>md5(md5($salt).$pass)</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2AA18F5" w14:textId="77777777" w:rsidR="00364B71" w:rsidRPr="00364B71" w:rsidRDefault="00364B71" w:rsidP="00364B71">
            <w:pPr>
              <w:rPr>
                <w:lang w:val="en-PK"/>
              </w:rPr>
            </w:pPr>
            <w:r w:rsidRPr="00364B71">
              <w:rPr>
                <w:lang w:val="en-PK"/>
              </w:rPr>
              <w:t>7b57255a15958ef898543ea6cc3313bc:1234</w:t>
            </w:r>
          </w:p>
        </w:tc>
      </w:tr>
      <w:tr w:rsidR="00364B71" w:rsidRPr="00364B71" w14:paraId="34D185FA"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76C5F53" w14:textId="77777777" w:rsidR="00364B71" w:rsidRPr="00364B71" w:rsidRDefault="00364B71" w:rsidP="00364B71">
            <w:pPr>
              <w:rPr>
                <w:lang w:val="en-PK"/>
              </w:rPr>
            </w:pPr>
            <w:del w:id="12" w:author="Unknown">
              <w:r w:rsidRPr="00364B71">
                <w:rPr>
                  <w:lang w:val="en-PK"/>
                </w:rPr>
                <w:delText>3720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391E19A" w14:textId="77777777" w:rsidR="00364B71" w:rsidRPr="00364B71" w:rsidRDefault="00364B71" w:rsidP="00364B71">
            <w:pPr>
              <w:rPr>
                <w:lang w:val="en-PK"/>
              </w:rPr>
            </w:pPr>
            <w:del w:id="13" w:author="Unknown">
              <w:r w:rsidRPr="00364B71">
                <w:rPr>
                  <w:lang w:val="en-PK"/>
                </w:rPr>
                <w:delText>md5($pass.md5($salt))</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E887A87" w14:textId="77777777" w:rsidR="00364B71" w:rsidRPr="00364B71" w:rsidRDefault="00364B71" w:rsidP="00364B71">
            <w:pPr>
              <w:rPr>
                <w:lang w:val="en-PK"/>
              </w:rPr>
            </w:pPr>
            <w:r w:rsidRPr="00364B71">
              <w:rPr>
                <w:lang w:val="en-PK"/>
              </w:rPr>
              <w:t>10ce488714fdbde9453670e0e4cbe99c:1234</w:t>
            </w:r>
          </w:p>
        </w:tc>
      </w:tr>
      <w:tr w:rsidR="00364B71" w:rsidRPr="00364B71" w14:paraId="3BAB5D5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650DA81A" w14:textId="77777777" w:rsidR="00364B71" w:rsidRPr="00364B71" w:rsidRDefault="00364B71" w:rsidP="00364B71">
            <w:pPr>
              <w:rPr>
                <w:lang w:val="en-PK"/>
              </w:rPr>
            </w:pPr>
            <w:del w:id="14" w:author="Unknown">
              <w:r w:rsidRPr="00364B71">
                <w:rPr>
                  <w:lang w:val="en-PK"/>
                </w:rPr>
                <w:delText>3721</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7F6D6F1" w14:textId="77777777" w:rsidR="00364B71" w:rsidRPr="00364B71" w:rsidRDefault="00364B71" w:rsidP="00364B71">
            <w:pPr>
              <w:rPr>
                <w:lang w:val="en-PK"/>
              </w:rPr>
            </w:pPr>
            <w:del w:id="15" w:author="Unknown">
              <w:r w:rsidRPr="00364B71">
                <w:rPr>
                  <w:lang w:val="en-PK"/>
                </w:rPr>
                <w:delText>WebEdition CMS</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3A0D22A" w14:textId="77777777" w:rsidR="00364B71" w:rsidRPr="00364B71" w:rsidRDefault="00364B71" w:rsidP="00364B71">
            <w:pPr>
              <w:rPr>
                <w:lang w:val="en-PK"/>
              </w:rPr>
            </w:pPr>
            <w:r w:rsidRPr="00364B71">
              <w:rPr>
                <w:lang w:val="en-PK"/>
              </w:rPr>
              <w:t>fa01af9f0de5f377ae8befb03865178e:​5678</w:t>
            </w:r>
          </w:p>
        </w:tc>
      </w:tr>
      <w:tr w:rsidR="00364B71" w:rsidRPr="00364B71" w14:paraId="75B5AEA7"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828A268" w14:textId="77777777" w:rsidR="00364B71" w:rsidRPr="00364B71" w:rsidRDefault="00364B71" w:rsidP="00364B71">
            <w:pPr>
              <w:rPr>
                <w:lang w:val="en-PK"/>
              </w:rPr>
            </w:pPr>
            <w:del w:id="16" w:author="Unknown">
              <w:r w:rsidRPr="00364B71">
                <w:rPr>
                  <w:lang w:val="en-PK"/>
                </w:rPr>
                <w:lastRenderedPageBreak/>
                <w:delText>4210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EB346B" w14:textId="77777777" w:rsidR="00364B71" w:rsidRPr="00364B71" w:rsidRDefault="00364B71" w:rsidP="00364B71">
            <w:pPr>
              <w:rPr>
                <w:lang w:val="en-PK"/>
              </w:rPr>
            </w:pPr>
            <w:del w:id="17" w:author="Unknown">
              <w:r w:rsidRPr="00364B71">
                <w:rPr>
                  <w:lang w:val="en-PK"/>
                </w:rPr>
                <w:delText>md5($username.0.$pass)</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F46AF09" w14:textId="77777777" w:rsidR="00364B71" w:rsidRPr="00364B71" w:rsidRDefault="00364B71" w:rsidP="00364B71">
            <w:pPr>
              <w:rPr>
                <w:lang w:val="en-PK"/>
              </w:rPr>
            </w:pPr>
            <w:r w:rsidRPr="00364B71">
              <w:rPr>
                <w:lang w:val="en-PK"/>
              </w:rPr>
              <w:t>09ea048c345ad336ebe38ae5b6c4de24:1234</w:t>
            </w:r>
          </w:p>
        </w:tc>
      </w:tr>
      <w:tr w:rsidR="00364B71" w:rsidRPr="00364B71" w14:paraId="218F66F4"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55FA3A52" w14:textId="77777777" w:rsidR="00364B71" w:rsidRPr="00364B71" w:rsidRDefault="00364B71" w:rsidP="00364B71">
            <w:pPr>
              <w:rPr>
                <w:lang w:val="en-PK"/>
              </w:rPr>
            </w:pPr>
            <w:del w:id="18" w:author="Unknown">
              <w:r w:rsidRPr="00364B71">
                <w:rPr>
                  <w:lang w:val="en-PK"/>
                </w:rPr>
                <w:delText>4600</w:delText>
              </w:r>
            </w:del>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B9C4D27" w14:textId="77777777" w:rsidR="00364B71" w:rsidRPr="00364B71" w:rsidRDefault="00364B71" w:rsidP="00364B71">
            <w:pPr>
              <w:rPr>
                <w:lang w:val="en-PK"/>
              </w:rPr>
            </w:pPr>
            <w:del w:id="19" w:author="Unknown">
              <w:r w:rsidRPr="00364B71">
                <w:rPr>
                  <w:lang w:val="en-PK"/>
                </w:rPr>
                <w:delText>sha1(sha1(sha1($pass)))</w:delText>
              </w:r>
            </w:del>
            <w:r w:rsidRPr="00364B71">
              <w:rPr>
                <w:lang w:val="en-PK"/>
              </w:rPr>
              <w:t> </w:t>
            </w:r>
            <w:r w:rsidRPr="00364B71">
              <w:rPr>
                <w:vertAlign w:val="superscript"/>
                <w:lang w:val="en-PK"/>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3648CA8D" w14:textId="77777777" w:rsidR="00364B71" w:rsidRPr="00364B71" w:rsidRDefault="00364B71" w:rsidP="00364B71">
            <w:pPr>
              <w:rPr>
                <w:lang w:val="en-PK"/>
              </w:rPr>
            </w:pPr>
            <w:r w:rsidRPr="00364B71">
              <w:rPr>
                <w:lang w:val="en-PK"/>
              </w:rPr>
              <w:t>dc57f246485e62d99a5110afc9264b4ccbfcf3cc</w:t>
            </w:r>
          </w:p>
        </w:tc>
      </w:tr>
    </w:tbl>
    <w:p w14:paraId="156D6F6B" w14:textId="77777777" w:rsidR="00364B71" w:rsidRPr="00364B71" w:rsidRDefault="00364B71" w:rsidP="00364B71">
      <w:pPr>
        <w:rPr>
          <w:lang w:val="en-PK"/>
        </w:rPr>
      </w:pPr>
      <w:r w:rsidRPr="00364B71">
        <w:rPr>
          <w:vertAlign w:val="superscript"/>
          <w:lang w:val="en-PK"/>
        </w:rPr>
        <w:t>1</w:t>
      </w:r>
      <w:r w:rsidRPr="00364B71">
        <w:rPr>
          <w:lang w:val="en-PK"/>
        </w:rPr>
        <w:t> Supported in </w:t>
      </w:r>
      <w:hyperlink r:id="rId95" w:tooltip="hashcat-legacy" w:history="1">
        <w:r w:rsidRPr="00364B71">
          <w:rPr>
            <w:rStyle w:val="Hyperlink"/>
            <w:lang w:val="en-PK"/>
          </w:rPr>
          <w:t>hashcat-legacy</w:t>
        </w:r>
      </w:hyperlink>
      <w:r w:rsidRPr="00364B71">
        <w:rPr>
          <w:lang w:val="en-PK"/>
        </w:rPr>
        <w:br/>
      </w:r>
      <w:r w:rsidRPr="00364B71">
        <w:rPr>
          <w:vertAlign w:val="superscript"/>
          <w:lang w:val="en-PK"/>
        </w:rPr>
        <w:t>2</w:t>
      </w:r>
      <w:r w:rsidRPr="00364B71">
        <w:rPr>
          <w:lang w:val="en-PK"/>
        </w:rPr>
        <w:t> Supported in </w:t>
      </w:r>
      <w:hyperlink r:id="rId96" w:tooltip="oclhashcat" w:history="1">
        <w:r w:rsidRPr="00364B71">
          <w:rPr>
            <w:rStyle w:val="Hyperlink"/>
            <w:lang w:val="en-PK"/>
          </w:rPr>
          <w:t>oclHashcat</w:t>
        </w:r>
      </w:hyperlink>
    </w:p>
    <w:p w14:paraId="22580802" w14:textId="77777777" w:rsidR="00364B71" w:rsidRPr="00364B71" w:rsidRDefault="00364B71" w:rsidP="00364B71">
      <w:pPr>
        <w:rPr>
          <w:b/>
          <w:bCs/>
          <w:lang w:val="en-PK"/>
        </w:rPr>
      </w:pPr>
      <w:r w:rsidRPr="00364B71">
        <w:rPr>
          <w:b/>
          <w:bCs/>
          <w:lang w:val="en-PK"/>
        </w:rPr>
        <w:t>Superseded hash types</w:t>
      </w:r>
    </w:p>
    <w:p w14:paraId="2637E7AE" w14:textId="77777777" w:rsidR="00364B71" w:rsidRPr="00364B71" w:rsidRDefault="00364B71" w:rsidP="00364B71">
      <w:pPr>
        <w:rPr>
          <w:lang w:val="en-PK"/>
        </w:rPr>
      </w:pPr>
      <w:r w:rsidRPr="00364B71">
        <w:rPr>
          <w:lang w:val="en-PK"/>
        </w:rPr>
        <w:t>These hash types used to be in some version of hashcat, but were removed or replaced.</w:t>
      </w:r>
    </w:p>
    <w:tbl>
      <w:tblPr>
        <w:tblW w:w="0" w:type="auto"/>
        <w:shd w:val="clear" w:color="auto" w:fill="FFFFFF"/>
        <w:tblCellMar>
          <w:left w:w="0" w:type="dxa"/>
          <w:right w:w="0" w:type="dxa"/>
        </w:tblCellMar>
        <w:tblLook w:val="04A0" w:firstRow="1" w:lastRow="0" w:firstColumn="1" w:lastColumn="0" w:noHBand="0" w:noVBand="1"/>
      </w:tblPr>
      <w:tblGrid>
        <w:gridCol w:w="1015"/>
        <w:gridCol w:w="1278"/>
        <w:gridCol w:w="7098"/>
        <w:gridCol w:w="3553"/>
      </w:tblGrid>
      <w:tr w:rsidR="00364B71" w:rsidRPr="00364B71" w14:paraId="5A3048CD" w14:textId="77777777" w:rsidTr="00364B71">
        <w:trPr>
          <w:tblHeader/>
        </w:trPr>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49BFC578" w14:textId="77777777" w:rsidR="00364B71" w:rsidRPr="00364B71" w:rsidRDefault="00364B71" w:rsidP="00364B71">
            <w:pPr>
              <w:rPr>
                <w:b/>
                <w:bCs/>
                <w:lang w:val="en-PK"/>
              </w:rPr>
            </w:pPr>
            <w:r w:rsidRPr="00364B71">
              <w:rPr>
                <w:b/>
                <w:bCs/>
                <w:lang w:val="en-PK"/>
              </w:rPr>
              <w:t>Hash-Mode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5D075C77" w14:textId="77777777" w:rsidR="00364B71" w:rsidRPr="00364B71" w:rsidRDefault="00364B71" w:rsidP="00364B71">
            <w:pPr>
              <w:rPr>
                <w:b/>
                <w:bCs/>
                <w:lang w:val="en-PK"/>
              </w:rPr>
            </w:pPr>
            <w:r w:rsidRPr="00364B71">
              <w:rPr>
                <w:b/>
                <w:bCs/>
                <w:lang w:val="en-PK"/>
              </w:rPr>
              <w:t>Hash-Name</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14:paraId="7E733331" w14:textId="77777777" w:rsidR="00364B71" w:rsidRPr="00364B71" w:rsidRDefault="00364B71" w:rsidP="00364B71">
            <w:pPr>
              <w:rPr>
                <w:b/>
                <w:bCs/>
                <w:lang w:val="en-PK"/>
              </w:rPr>
            </w:pPr>
            <w:r w:rsidRPr="00364B71">
              <w:rPr>
                <w:b/>
                <w:bCs/>
                <w:lang w:val="en-PK"/>
              </w:rPr>
              <w:t>Example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247FE992" w14:textId="77777777" w:rsidR="00364B71" w:rsidRPr="00364B71" w:rsidRDefault="00364B71" w:rsidP="00364B71">
            <w:pPr>
              <w:rPr>
                <w:b/>
                <w:bCs/>
                <w:lang w:val="en-PK"/>
              </w:rPr>
            </w:pPr>
          </w:p>
        </w:tc>
      </w:tr>
      <w:tr w:rsidR="00364B71" w:rsidRPr="00364B71" w14:paraId="13737533" w14:textId="77777777" w:rsidTr="00364B71">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0965B43F" w14:textId="77777777" w:rsidR="00364B71" w:rsidRPr="00364B71" w:rsidRDefault="00364B71" w:rsidP="00364B71">
            <w:pPr>
              <w:rPr>
                <w:lang w:val="en-PK"/>
              </w:rPr>
            </w:pPr>
            <w:r w:rsidRPr="00364B71">
              <w:rPr>
                <w:lang w:val="en-PK"/>
              </w:rPr>
              <w:t>5000</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1DC08B36" w14:textId="77777777" w:rsidR="00364B71" w:rsidRPr="00364B71" w:rsidRDefault="00364B71" w:rsidP="00364B71">
            <w:pPr>
              <w:rPr>
                <w:lang w:val="en-PK"/>
              </w:rPr>
            </w:pPr>
            <w:r w:rsidRPr="00364B71">
              <w:rPr>
                <w:lang w:val="en-PK"/>
              </w:rPr>
              <w:t>SHA-3 (Keccak)</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7EA9648A" w14:textId="77777777" w:rsidR="00364B71" w:rsidRPr="00364B71" w:rsidRDefault="00364B71" w:rsidP="00364B71">
            <w:pPr>
              <w:rPr>
                <w:lang w:val="en-PK"/>
              </w:rPr>
            </w:pPr>
            <w:r w:rsidRPr="00364B71">
              <w:rPr>
                <w:lang w:val="en-PK"/>
              </w:rPr>
              <w:t>203f88777f18bb4ee1226627b547808f38d90d3e106262b5de9ca943b57137b6</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14:paraId="4382FEBD" w14:textId="77777777" w:rsidR="00364B71" w:rsidRPr="00364B71" w:rsidRDefault="00364B71" w:rsidP="00364B71">
            <w:pPr>
              <w:rPr>
                <w:lang w:val="en-PK"/>
              </w:rPr>
            </w:pPr>
            <w:r w:rsidRPr="00364B71">
              <w:rPr>
                <w:lang w:val="en-PK"/>
              </w:rPr>
              <w:t>replaced by specific Keccak types in hashcat 5.0.0</w:t>
            </w:r>
          </w:p>
        </w:tc>
      </w:tr>
    </w:tbl>
    <w:p w14:paraId="4E91DBE2" w14:textId="77777777" w:rsidR="00A06BD3" w:rsidRDefault="00A06BD3"/>
    <w:sectPr w:rsidR="00A06BD3" w:rsidSect="00364B7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5E"/>
    <w:rsid w:val="00364B71"/>
    <w:rsid w:val="00A06BD3"/>
    <w:rsid w:val="00AC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8D3AB-7015-4F5D-91AD-27402331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4B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71"/>
    <w:rPr>
      <w:rFonts w:ascii="Times New Roman" w:eastAsia="Times New Roman" w:hAnsi="Times New Roman" w:cs="Times New Roman"/>
      <w:b/>
      <w:bCs/>
      <w:kern w:val="36"/>
      <w:sz w:val="48"/>
      <w:szCs w:val="48"/>
      <w:lang w:val="en-PK" w:eastAsia="en-PK"/>
    </w:rPr>
  </w:style>
  <w:style w:type="paragraph" w:customStyle="1" w:styleId="msonormal0">
    <w:name w:val="msonormal"/>
    <w:basedOn w:val="Normal"/>
    <w:rsid w:val="00364B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64B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64B71"/>
    <w:rPr>
      <w:b/>
      <w:bCs/>
    </w:rPr>
  </w:style>
  <w:style w:type="character" w:styleId="Hyperlink">
    <w:name w:val="Hyperlink"/>
    <w:basedOn w:val="DefaultParagraphFont"/>
    <w:uiPriority w:val="99"/>
    <w:unhideWhenUsed/>
    <w:rsid w:val="00364B71"/>
    <w:rPr>
      <w:color w:val="0000FF"/>
      <w:u w:val="single"/>
    </w:rPr>
  </w:style>
  <w:style w:type="character" w:styleId="FollowedHyperlink">
    <w:name w:val="FollowedHyperlink"/>
    <w:basedOn w:val="DefaultParagraphFont"/>
    <w:uiPriority w:val="99"/>
    <w:semiHidden/>
    <w:unhideWhenUsed/>
    <w:rsid w:val="00364B71"/>
    <w:rPr>
      <w:color w:val="800080"/>
      <w:u w:val="single"/>
    </w:rPr>
  </w:style>
  <w:style w:type="paragraph" w:styleId="HTMLPreformatted">
    <w:name w:val="HTML Preformatted"/>
    <w:basedOn w:val="Normal"/>
    <w:link w:val="HTMLPreformattedChar"/>
    <w:uiPriority w:val="99"/>
    <w:semiHidden/>
    <w:unhideWhenUsed/>
    <w:rsid w:val="0036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64B71"/>
    <w:rPr>
      <w:rFonts w:ascii="Courier New" w:eastAsia="Times New Roman" w:hAnsi="Courier New" w:cs="Courier New"/>
      <w:sz w:val="20"/>
      <w:szCs w:val="20"/>
      <w:lang w:val="en-PK" w:eastAsia="en-PK"/>
    </w:rPr>
  </w:style>
  <w:style w:type="character" w:styleId="UnresolvedMention">
    <w:name w:val="Unresolved Mention"/>
    <w:basedOn w:val="DefaultParagraphFont"/>
    <w:uiPriority w:val="99"/>
    <w:semiHidden/>
    <w:unhideWhenUsed/>
    <w:rsid w:val="00364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4943">
      <w:bodyDiv w:val="1"/>
      <w:marLeft w:val="0"/>
      <w:marRight w:val="0"/>
      <w:marTop w:val="0"/>
      <w:marBottom w:val="0"/>
      <w:divBdr>
        <w:top w:val="none" w:sz="0" w:space="0" w:color="auto"/>
        <w:left w:val="none" w:sz="0" w:space="0" w:color="auto"/>
        <w:bottom w:val="none" w:sz="0" w:space="0" w:color="auto"/>
        <w:right w:val="none" w:sz="0" w:space="0" w:color="auto"/>
      </w:divBdr>
      <w:divsChild>
        <w:div w:id="355154184">
          <w:marLeft w:val="45"/>
          <w:marRight w:val="0"/>
          <w:marTop w:val="0"/>
          <w:marBottom w:val="0"/>
          <w:divBdr>
            <w:top w:val="none" w:sz="0" w:space="0" w:color="auto"/>
            <w:left w:val="none" w:sz="0" w:space="0" w:color="auto"/>
            <w:bottom w:val="none" w:sz="0" w:space="0" w:color="auto"/>
            <w:right w:val="none" w:sz="0" w:space="0" w:color="auto"/>
          </w:divBdr>
        </w:div>
        <w:div w:id="195126264">
          <w:marLeft w:val="45"/>
          <w:marRight w:val="0"/>
          <w:marTop w:val="0"/>
          <w:marBottom w:val="0"/>
          <w:divBdr>
            <w:top w:val="none" w:sz="0" w:space="0" w:color="auto"/>
            <w:left w:val="none" w:sz="0" w:space="0" w:color="auto"/>
            <w:bottom w:val="none" w:sz="0" w:space="0" w:color="auto"/>
            <w:right w:val="none" w:sz="0" w:space="0" w:color="auto"/>
          </w:divBdr>
          <w:divsChild>
            <w:div w:id="2087264188">
              <w:marLeft w:val="0"/>
              <w:marRight w:val="0"/>
              <w:marTop w:val="0"/>
              <w:marBottom w:val="0"/>
              <w:divBdr>
                <w:top w:val="none" w:sz="0" w:space="0" w:color="auto"/>
                <w:left w:val="none" w:sz="0" w:space="0" w:color="auto"/>
                <w:bottom w:val="none" w:sz="0" w:space="0" w:color="auto"/>
                <w:right w:val="none" w:sz="0" w:space="0" w:color="auto"/>
              </w:divBdr>
            </w:div>
          </w:divsChild>
        </w:div>
        <w:div w:id="1540894312">
          <w:marLeft w:val="45"/>
          <w:marRight w:val="0"/>
          <w:marTop w:val="0"/>
          <w:marBottom w:val="0"/>
          <w:divBdr>
            <w:top w:val="none" w:sz="0" w:space="0" w:color="auto"/>
            <w:left w:val="none" w:sz="0" w:space="0" w:color="auto"/>
            <w:bottom w:val="none" w:sz="0" w:space="0" w:color="auto"/>
            <w:right w:val="none" w:sz="0" w:space="0" w:color="auto"/>
          </w:divBdr>
          <w:divsChild>
            <w:div w:id="1822113208">
              <w:marLeft w:val="0"/>
              <w:marRight w:val="0"/>
              <w:marTop w:val="0"/>
              <w:marBottom w:val="0"/>
              <w:divBdr>
                <w:top w:val="none" w:sz="0" w:space="0" w:color="auto"/>
                <w:left w:val="none" w:sz="0" w:space="0" w:color="auto"/>
                <w:bottom w:val="none" w:sz="0" w:space="0" w:color="auto"/>
                <w:right w:val="none" w:sz="0" w:space="0" w:color="auto"/>
              </w:divBdr>
            </w:div>
          </w:divsChild>
        </w:div>
        <w:div w:id="1762556373">
          <w:marLeft w:val="45"/>
          <w:marRight w:val="0"/>
          <w:marTop w:val="0"/>
          <w:marBottom w:val="0"/>
          <w:divBdr>
            <w:top w:val="none" w:sz="0" w:space="0" w:color="auto"/>
            <w:left w:val="none" w:sz="0" w:space="0" w:color="auto"/>
            <w:bottom w:val="none" w:sz="0" w:space="0" w:color="auto"/>
            <w:right w:val="none" w:sz="0" w:space="0" w:color="auto"/>
          </w:divBdr>
          <w:divsChild>
            <w:div w:id="128400791">
              <w:marLeft w:val="0"/>
              <w:marRight w:val="0"/>
              <w:marTop w:val="0"/>
              <w:marBottom w:val="0"/>
              <w:divBdr>
                <w:top w:val="none" w:sz="0" w:space="0" w:color="auto"/>
                <w:left w:val="none" w:sz="0" w:space="0" w:color="auto"/>
                <w:bottom w:val="none" w:sz="0" w:space="0" w:color="auto"/>
                <w:right w:val="none" w:sz="0" w:space="0" w:color="auto"/>
              </w:divBdr>
            </w:div>
          </w:divsChild>
        </w:div>
        <w:div w:id="1145663486">
          <w:marLeft w:val="45"/>
          <w:marRight w:val="0"/>
          <w:marTop w:val="0"/>
          <w:marBottom w:val="0"/>
          <w:divBdr>
            <w:top w:val="none" w:sz="0" w:space="0" w:color="auto"/>
            <w:left w:val="none" w:sz="0" w:space="0" w:color="auto"/>
            <w:bottom w:val="none" w:sz="0" w:space="0" w:color="auto"/>
            <w:right w:val="none" w:sz="0" w:space="0" w:color="auto"/>
          </w:divBdr>
          <w:divsChild>
            <w:div w:id="2139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501">
      <w:bodyDiv w:val="1"/>
      <w:marLeft w:val="0"/>
      <w:marRight w:val="0"/>
      <w:marTop w:val="0"/>
      <w:marBottom w:val="0"/>
      <w:divBdr>
        <w:top w:val="none" w:sz="0" w:space="0" w:color="auto"/>
        <w:left w:val="none" w:sz="0" w:space="0" w:color="auto"/>
        <w:bottom w:val="none" w:sz="0" w:space="0" w:color="auto"/>
        <w:right w:val="none" w:sz="0" w:space="0" w:color="auto"/>
      </w:divBdr>
      <w:divsChild>
        <w:div w:id="2125997600">
          <w:marLeft w:val="45"/>
          <w:marRight w:val="0"/>
          <w:marTop w:val="0"/>
          <w:marBottom w:val="0"/>
          <w:divBdr>
            <w:top w:val="none" w:sz="0" w:space="0" w:color="auto"/>
            <w:left w:val="none" w:sz="0" w:space="0" w:color="auto"/>
            <w:bottom w:val="none" w:sz="0" w:space="0" w:color="auto"/>
            <w:right w:val="none" w:sz="0" w:space="0" w:color="auto"/>
          </w:divBdr>
        </w:div>
        <w:div w:id="591091701">
          <w:marLeft w:val="45"/>
          <w:marRight w:val="0"/>
          <w:marTop w:val="0"/>
          <w:marBottom w:val="0"/>
          <w:divBdr>
            <w:top w:val="none" w:sz="0" w:space="0" w:color="auto"/>
            <w:left w:val="none" w:sz="0" w:space="0" w:color="auto"/>
            <w:bottom w:val="none" w:sz="0" w:space="0" w:color="auto"/>
            <w:right w:val="none" w:sz="0" w:space="0" w:color="auto"/>
          </w:divBdr>
          <w:divsChild>
            <w:div w:id="1394426168">
              <w:marLeft w:val="0"/>
              <w:marRight w:val="0"/>
              <w:marTop w:val="0"/>
              <w:marBottom w:val="0"/>
              <w:divBdr>
                <w:top w:val="none" w:sz="0" w:space="0" w:color="auto"/>
                <w:left w:val="none" w:sz="0" w:space="0" w:color="auto"/>
                <w:bottom w:val="none" w:sz="0" w:space="0" w:color="auto"/>
                <w:right w:val="none" w:sz="0" w:space="0" w:color="auto"/>
              </w:divBdr>
            </w:div>
          </w:divsChild>
        </w:div>
        <w:div w:id="1520467507">
          <w:marLeft w:val="45"/>
          <w:marRight w:val="0"/>
          <w:marTop w:val="0"/>
          <w:marBottom w:val="0"/>
          <w:divBdr>
            <w:top w:val="none" w:sz="0" w:space="0" w:color="auto"/>
            <w:left w:val="none" w:sz="0" w:space="0" w:color="auto"/>
            <w:bottom w:val="none" w:sz="0" w:space="0" w:color="auto"/>
            <w:right w:val="none" w:sz="0" w:space="0" w:color="auto"/>
          </w:divBdr>
          <w:divsChild>
            <w:div w:id="1821654196">
              <w:marLeft w:val="0"/>
              <w:marRight w:val="0"/>
              <w:marTop w:val="0"/>
              <w:marBottom w:val="0"/>
              <w:divBdr>
                <w:top w:val="none" w:sz="0" w:space="0" w:color="auto"/>
                <w:left w:val="none" w:sz="0" w:space="0" w:color="auto"/>
                <w:bottom w:val="none" w:sz="0" w:space="0" w:color="auto"/>
                <w:right w:val="none" w:sz="0" w:space="0" w:color="auto"/>
              </w:divBdr>
            </w:div>
          </w:divsChild>
        </w:div>
        <w:div w:id="858541227">
          <w:marLeft w:val="45"/>
          <w:marRight w:val="0"/>
          <w:marTop w:val="0"/>
          <w:marBottom w:val="0"/>
          <w:divBdr>
            <w:top w:val="none" w:sz="0" w:space="0" w:color="auto"/>
            <w:left w:val="none" w:sz="0" w:space="0" w:color="auto"/>
            <w:bottom w:val="none" w:sz="0" w:space="0" w:color="auto"/>
            <w:right w:val="none" w:sz="0" w:space="0" w:color="auto"/>
          </w:divBdr>
          <w:divsChild>
            <w:div w:id="6374069">
              <w:marLeft w:val="0"/>
              <w:marRight w:val="0"/>
              <w:marTop w:val="0"/>
              <w:marBottom w:val="0"/>
              <w:divBdr>
                <w:top w:val="none" w:sz="0" w:space="0" w:color="auto"/>
                <w:left w:val="none" w:sz="0" w:space="0" w:color="auto"/>
                <w:bottom w:val="none" w:sz="0" w:space="0" w:color="auto"/>
                <w:right w:val="none" w:sz="0" w:space="0" w:color="auto"/>
              </w:divBdr>
            </w:div>
          </w:divsChild>
        </w:div>
        <w:div w:id="938875521">
          <w:marLeft w:val="45"/>
          <w:marRight w:val="0"/>
          <w:marTop w:val="0"/>
          <w:marBottom w:val="0"/>
          <w:divBdr>
            <w:top w:val="none" w:sz="0" w:space="0" w:color="auto"/>
            <w:left w:val="none" w:sz="0" w:space="0" w:color="auto"/>
            <w:bottom w:val="none" w:sz="0" w:space="0" w:color="auto"/>
            <w:right w:val="none" w:sz="0" w:space="0" w:color="auto"/>
          </w:divBdr>
          <w:divsChild>
            <w:div w:id="21016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shcat.net/misc/example_hashes/hashcat_whirlpool_aes.tc" TargetMode="External"/><Relationship Id="rId21" Type="http://schemas.openxmlformats.org/officeDocument/2006/relationships/hyperlink" Target="https://hashcat.net/misc/example_hashes/hashcat_sha512_aes-twofish.tc" TargetMode="External"/><Relationship Id="rId34" Type="http://schemas.openxmlformats.org/officeDocument/2006/relationships/hyperlink" Target="https://hashcat.net/misc/example_hashes/hashcat_ripemd160_aes_boot.tc" TargetMode="External"/><Relationship Id="rId42" Type="http://schemas.openxmlformats.org/officeDocument/2006/relationships/hyperlink" Target="https://hashcat.net/misc/example_hashes/hashcat.agilekeychain" TargetMode="External"/><Relationship Id="rId47" Type="http://schemas.openxmlformats.org/officeDocument/2006/relationships/hyperlink" Target="https://hashcat.net/misc/example_hashes/vc/hashcat_ripemd160_aes-twofish_13712.vc" TargetMode="External"/><Relationship Id="rId50" Type="http://schemas.openxmlformats.org/officeDocument/2006/relationships/hyperlink" Target="https://hashcat.net/misc/example_hashes/vc/hashcat_ripemd160_serpent-twofish-aes_13713.vc" TargetMode="External"/><Relationship Id="rId55" Type="http://schemas.openxmlformats.org/officeDocument/2006/relationships/hyperlink" Target="https://hashcat.net/misc/example_hashes/vc/hashcat_sha256_serpent_13751.vc" TargetMode="External"/><Relationship Id="rId63" Type="http://schemas.openxmlformats.org/officeDocument/2006/relationships/hyperlink" Target="https://hashcat.net/misc/example_hashes/vc/hashcat_sha512_serpent-aes_13722.vc" TargetMode="External"/><Relationship Id="rId68" Type="http://schemas.openxmlformats.org/officeDocument/2006/relationships/hyperlink" Target="https://hashcat.net/misc/example_hashes/vc/hashcat_whirlpool_aes-twofish_13732.vc" TargetMode="External"/><Relationship Id="rId76" Type="http://schemas.openxmlformats.org/officeDocument/2006/relationships/hyperlink" Target="https://hashcat.net/misc/example_hashes/vc/hashcat_ripemd160_aes-twofish-serpent_boot.vc" TargetMode="External"/><Relationship Id="rId84" Type="http://schemas.openxmlformats.org/officeDocument/2006/relationships/hyperlink" Target="https://hashcat.net/misc/example_hashes/dc/hashcat_serpent.dc" TargetMode="External"/><Relationship Id="rId89" Type="http://schemas.openxmlformats.org/officeDocument/2006/relationships/hyperlink" Target="https://hashcat.net/forum/thread-2701-post-16111.html" TargetMode="External"/><Relationship Id="rId97" Type="http://schemas.openxmlformats.org/officeDocument/2006/relationships/fontTable" Target="fontTable.xml"/><Relationship Id="rId7" Type="http://schemas.openxmlformats.org/officeDocument/2006/relationships/hyperlink" Target="https://hashcat.net/misc/example_hashes/hashcat.psafe3" TargetMode="External"/><Relationship Id="rId71" Type="http://schemas.openxmlformats.org/officeDocument/2006/relationships/hyperlink" Target="https://hashcat.net/misc/example_hashes/vc/hashcat_whirlpool_serpent-twofish-aes_13733.vc" TargetMode="External"/><Relationship Id="rId92" Type="http://schemas.openxmlformats.org/officeDocument/2006/relationships/hyperlink" Target="https://github.com/0x6470/bitwarden2hashcat" TargetMode="External"/><Relationship Id="rId2" Type="http://schemas.openxmlformats.org/officeDocument/2006/relationships/styles" Target="styles.xml"/><Relationship Id="rId16" Type="http://schemas.openxmlformats.org/officeDocument/2006/relationships/hyperlink" Target="https://hashcat.net/misc/example_hashes/hashcat_ripemd160_serpent-twofish-aes.tc" TargetMode="External"/><Relationship Id="rId29" Type="http://schemas.openxmlformats.org/officeDocument/2006/relationships/hyperlink" Target="https://hashcat.net/misc/example_hashes/hashcat_whirlpool_aes-twofish.tc" TargetMode="External"/><Relationship Id="rId11" Type="http://schemas.openxmlformats.org/officeDocument/2006/relationships/hyperlink" Target="https://hashcat.net/misc/example_hashes/hashcat_ripemd160_serpent.tc" TargetMode="External"/><Relationship Id="rId24" Type="http://schemas.openxmlformats.org/officeDocument/2006/relationships/hyperlink" Target="https://hashcat.net/misc/example_hashes/hashcat_sha512_serpent-twofish-aes.tc" TargetMode="External"/><Relationship Id="rId32" Type="http://schemas.openxmlformats.org/officeDocument/2006/relationships/hyperlink" Target="https://hashcat.net/misc/example_hashes/hashcat_whirlpool_serpent-twofish-aes.tc" TargetMode="External"/><Relationship Id="rId37" Type="http://schemas.openxmlformats.org/officeDocument/2006/relationships/hyperlink" Target="https://hashcat.net/misc/example_hashes/hashcat_ripemd160_aes-twofish_boot.tc" TargetMode="External"/><Relationship Id="rId40" Type="http://schemas.openxmlformats.org/officeDocument/2006/relationships/hyperlink" Target="https://hashcat.net/misc/example_hashes/hashcat_ripemd160_serpent-twofish-aes_boot.tc" TargetMode="External"/><Relationship Id="rId45" Type="http://schemas.openxmlformats.org/officeDocument/2006/relationships/hyperlink" Target="https://hashcat.net/misc/example_hashes/hashcat.psafe2.dat" TargetMode="External"/><Relationship Id="rId53" Type="http://schemas.openxmlformats.org/officeDocument/2006/relationships/hyperlink" Target="https://hashcat.net/misc/example_hashes/vc/hashcat_sha256_aes_13751.vc" TargetMode="External"/><Relationship Id="rId58" Type="http://schemas.openxmlformats.org/officeDocument/2006/relationships/hyperlink" Target="https://hashcat.net/misc/example_hashes/vc/hashcat_sha256_twofish_13751.vc" TargetMode="External"/><Relationship Id="rId66" Type="http://schemas.openxmlformats.org/officeDocument/2006/relationships/hyperlink" Target="https://hashcat.net/misc/example_hashes/vc/hashcat_sha512_twofish-serpent_13722.vc" TargetMode="External"/><Relationship Id="rId74" Type="http://schemas.openxmlformats.org/officeDocument/2006/relationships/hyperlink" Target="https://hashcat.net/misc/example_hashes/vc/hashcat_ripemd160_aes_boot.vc" TargetMode="External"/><Relationship Id="rId79" Type="http://schemas.openxmlformats.org/officeDocument/2006/relationships/hyperlink" Target="https://hashcat.net/misc/example_hashes/vc/hashcat_sha256_serpent-twofish-aes_boot.vc" TargetMode="External"/><Relationship Id="rId87" Type="http://schemas.openxmlformats.org/officeDocument/2006/relationships/hyperlink" Target="https://hashcat.net/misc/example_hashes/dc/hashcat_serpent_aes.dc" TargetMode="External"/><Relationship Id="rId5" Type="http://schemas.openxmlformats.org/officeDocument/2006/relationships/hyperlink" Target="https://hashcat.net/misc/example_hashes/hashcat.hccapx" TargetMode="External"/><Relationship Id="rId61" Type="http://schemas.openxmlformats.org/officeDocument/2006/relationships/hyperlink" Target="https://hashcat.net/misc/example_hashes/vc/hashcat_sha512_aes-twofish_13722.vc" TargetMode="External"/><Relationship Id="rId82" Type="http://schemas.openxmlformats.org/officeDocument/2006/relationships/hyperlink" Target="https://hashcat.net/misc/example_hashes/dc/hashcat_aes.dc" TargetMode="External"/><Relationship Id="rId90" Type="http://schemas.openxmlformats.org/officeDocument/2006/relationships/hyperlink" Target="https://github.com/philsmd/itunes_backup2hashcat/" TargetMode="External"/><Relationship Id="rId95" Type="http://schemas.openxmlformats.org/officeDocument/2006/relationships/hyperlink" Target="https://hashcat.net/wiki/doku.php?id=hashcat-legacy" TargetMode="External"/><Relationship Id="rId19" Type="http://schemas.openxmlformats.org/officeDocument/2006/relationships/hyperlink" Target="https://hashcat.net/misc/example_hashes/hashcat_sha512_serpent.tc" TargetMode="External"/><Relationship Id="rId14" Type="http://schemas.openxmlformats.org/officeDocument/2006/relationships/hyperlink" Target="https://hashcat.net/misc/example_hashes/hashcat_ripemd160_aes-twofish-serpent.tc" TargetMode="External"/><Relationship Id="rId22" Type="http://schemas.openxmlformats.org/officeDocument/2006/relationships/hyperlink" Target="https://hashcat.net/misc/example_hashes/hashcat_sha512_aes-twofish-serpent.tc" TargetMode="External"/><Relationship Id="rId27" Type="http://schemas.openxmlformats.org/officeDocument/2006/relationships/hyperlink" Target="https://hashcat.net/misc/example_hashes/hashcat_whirlpool_serpent.tc" TargetMode="External"/><Relationship Id="rId30" Type="http://schemas.openxmlformats.org/officeDocument/2006/relationships/hyperlink" Target="https://hashcat.net/misc/example_hashes/hashcat_whirlpool_aes-twofish-serpent.tc" TargetMode="External"/><Relationship Id="rId35" Type="http://schemas.openxmlformats.org/officeDocument/2006/relationships/hyperlink" Target="https://hashcat.net/misc/example_hashes/hashcat_ripemd160_serpent_boot.tc" TargetMode="External"/><Relationship Id="rId43" Type="http://schemas.openxmlformats.org/officeDocument/2006/relationships/hyperlink" Target="https://hashcat.net/misc/example_hashes/hashcat.cloudkeychain" TargetMode="External"/><Relationship Id="rId48" Type="http://schemas.openxmlformats.org/officeDocument/2006/relationships/hyperlink" Target="https://hashcat.net/misc/example_hashes/vc/hashcat_ripemd160_serpent_13711.vc" TargetMode="External"/><Relationship Id="rId56" Type="http://schemas.openxmlformats.org/officeDocument/2006/relationships/hyperlink" Target="https://hashcat.net/misc/example_hashes/vc/hashcat_sha256_serpent-aes_13752.vc" TargetMode="External"/><Relationship Id="rId64" Type="http://schemas.openxmlformats.org/officeDocument/2006/relationships/hyperlink" Target="https://hashcat.net/misc/example_hashes/vc/hashcat_sha512_serpent-twofish-aes_13723.vc" TargetMode="External"/><Relationship Id="rId69" Type="http://schemas.openxmlformats.org/officeDocument/2006/relationships/hyperlink" Target="https://hashcat.net/misc/example_hashes/vc/hashcat_whirlpool_serpent_13731.vc" TargetMode="External"/><Relationship Id="rId77" Type="http://schemas.openxmlformats.org/officeDocument/2006/relationships/hyperlink" Target="https://hashcat.net/misc/example_hashes/vc/hashcat_sha256_twofish_boot.vc" TargetMode="External"/><Relationship Id="rId8" Type="http://schemas.openxmlformats.org/officeDocument/2006/relationships/hyperlink" Target="https://hashcat.net/misc/example_hashes/hashcat.ikemd5" TargetMode="External"/><Relationship Id="rId51" Type="http://schemas.openxmlformats.org/officeDocument/2006/relationships/hyperlink" Target="https://hashcat.net/misc/example_hashes/vc/hashcat_ripemd160_twofish_13711.vc" TargetMode="External"/><Relationship Id="rId72" Type="http://schemas.openxmlformats.org/officeDocument/2006/relationships/hyperlink" Target="https://hashcat.net/misc/example_hashes/vc/hashcat_whirlpool_twofish_13731.vc" TargetMode="External"/><Relationship Id="rId80" Type="http://schemas.openxmlformats.org/officeDocument/2006/relationships/hyperlink" Target="https://hashcat.net/misc/example_hashes/vc/hashcat_sha256_aes_boot_pim500.vc" TargetMode="External"/><Relationship Id="rId85" Type="http://schemas.openxmlformats.org/officeDocument/2006/relationships/hyperlink" Target="https://hashcat.net/misc/example_hashes/dc/hashcat_aes_twofish.dc" TargetMode="External"/><Relationship Id="rId93" Type="http://schemas.openxmlformats.org/officeDocument/2006/relationships/hyperlink" Target="https://hashcat.net/wiki/doku.php?id=hashcat-legacy"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ashcat.net/misc/example_hashes/hashcat_ripemd160_twofish.tc" TargetMode="External"/><Relationship Id="rId17" Type="http://schemas.openxmlformats.org/officeDocument/2006/relationships/hyperlink" Target="https://hashcat.net/misc/example_hashes/hashcat_ripemd160_twofish-serpent.tc" TargetMode="External"/><Relationship Id="rId25" Type="http://schemas.openxmlformats.org/officeDocument/2006/relationships/hyperlink" Target="https://hashcat.net/misc/example_hashes/hashcat_sha512_twofish-serpent.tc" TargetMode="External"/><Relationship Id="rId33" Type="http://schemas.openxmlformats.org/officeDocument/2006/relationships/hyperlink" Target="https://hashcat.net/misc/example_hashes/hashcat_whirlpool_twofish-serpent.tc" TargetMode="External"/><Relationship Id="rId38" Type="http://schemas.openxmlformats.org/officeDocument/2006/relationships/hyperlink" Target="https://hashcat.net/misc/example_hashes/hashcat_ripemd160_aes-twofish-serpent_boot.tc" TargetMode="External"/><Relationship Id="rId46" Type="http://schemas.openxmlformats.org/officeDocument/2006/relationships/hyperlink" Target="https://hashcat.net/misc/example_hashes/vc/hashcat_ripemd160_aes_13711.vc" TargetMode="External"/><Relationship Id="rId59" Type="http://schemas.openxmlformats.org/officeDocument/2006/relationships/hyperlink" Target="https://hashcat.net/misc/example_hashes/vc/hashcat_sha256_twofish-serpent_13752.vc" TargetMode="External"/><Relationship Id="rId67" Type="http://schemas.openxmlformats.org/officeDocument/2006/relationships/hyperlink" Target="https://hashcat.net/misc/example_hashes/vc/hashcat_whirlpool_aes_13731.vc" TargetMode="External"/><Relationship Id="rId20" Type="http://schemas.openxmlformats.org/officeDocument/2006/relationships/hyperlink" Target="https://hashcat.net/misc/example_hashes/hashcat_sha512_twofish.tc" TargetMode="External"/><Relationship Id="rId41" Type="http://schemas.openxmlformats.org/officeDocument/2006/relationships/hyperlink" Target="https://hashcat.net/misc/example_hashes/hashcat_ripemd160_twofish-serpent_boot.tc" TargetMode="External"/><Relationship Id="rId54" Type="http://schemas.openxmlformats.org/officeDocument/2006/relationships/hyperlink" Target="https://hashcat.net/misc/example_hashes/vc/hashcat_sha256_aes-twofish_13752.vc" TargetMode="External"/><Relationship Id="rId62" Type="http://schemas.openxmlformats.org/officeDocument/2006/relationships/hyperlink" Target="https://hashcat.net/misc/example_hashes/vc/hashcat_sha512_serpent_13721.vc" TargetMode="External"/><Relationship Id="rId70" Type="http://schemas.openxmlformats.org/officeDocument/2006/relationships/hyperlink" Target="https://hashcat.net/misc/example_hashes/vc/hashcat_whirlpool_serpent-aes_13732.vc" TargetMode="External"/><Relationship Id="rId75" Type="http://schemas.openxmlformats.org/officeDocument/2006/relationships/hyperlink" Target="https://hashcat.net/misc/example_hashes/vc/hashcat_ripemd160_aes-twofish_boot.vc" TargetMode="External"/><Relationship Id="rId83" Type="http://schemas.openxmlformats.org/officeDocument/2006/relationships/hyperlink" Target="https://hashcat.net/misc/example_hashes/dc/hashcat_twofish.dc" TargetMode="External"/><Relationship Id="rId88" Type="http://schemas.openxmlformats.org/officeDocument/2006/relationships/hyperlink" Target="https://hashcat.net/misc/example_hashes/dc/hashcat_aes_twofish_serpent.dc" TargetMode="External"/><Relationship Id="rId91" Type="http://schemas.openxmlformats.org/officeDocument/2006/relationships/hyperlink" Target="https://github.com/Fist0urs/AxSuite" TargetMode="External"/><Relationship Id="rId96" Type="http://schemas.openxmlformats.org/officeDocument/2006/relationships/hyperlink" Target="https://hashcat.net/wiki/doku.php?id=oclhashcat" TargetMode="External"/><Relationship Id="rId1" Type="http://schemas.openxmlformats.org/officeDocument/2006/relationships/customXml" Target="../customXml/item1.xml"/><Relationship Id="rId6" Type="http://schemas.openxmlformats.org/officeDocument/2006/relationships/hyperlink" Target="https://hashcat.net/misc/example_hashes/hashcat-pmk.hccapx" TargetMode="External"/><Relationship Id="rId15" Type="http://schemas.openxmlformats.org/officeDocument/2006/relationships/hyperlink" Target="https://hashcat.net/misc/example_hashes/hashcat_ripemd160_serpent-aes.tc" TargetMode="External"/><Relationship Id="rId23" Type="http://schemas.openxmlformats.org/officeDocument/2006/relationships/hyperlink" Target="https://hashcat.net/misc/example_hashes/hashcat_sha512_serpent-aes.tc" TargetMode="External"/><Relationship Id="rId28" Type="http://schemas.openxmlformats.org/officeDocument/2006/relationships/hyperlink" Target="https://hashcat.net/misc/example_hashes/hashcat_whirlpool_twofish.tc" TargetMode="External"/><Relationship Id="rId36" Type="http://schemas.openxmlformats.org/officeDocument/2006/relationships/hyperlink" Target="https://hashcat.net/misc/example_hashes/hashcat_ripemd160_twofish_boot.tc" TargetMode="External"/><Relationship Id="rId49" Type="http://schemas.openxmlformats.org/officeDocument/2006/relationships/hyperlink" Target="https://hashcat.net/misc/example_hashes/vc/hashcat_ripemd160_serpent-aes_13712.vc" TargetMode="External"/><Relationship Id="rId57" Type="http://schemas.openxmlformats.org/officeDocument/2006/relationships/hyperlink" Target="https://hashcat.net/misc/example_hashes/vc/hashcat_sha256_serpent-twofish-aes_13753.vc" TargetMode="External"/><Relationship Id="rId10" Type="http://schemas.openxmlformats.org/officeDocument/2006/relationships/hyperlink" Target="https://hashcat.net/misc/example_hashes/hashcat_ripemd160_aes.tc" TargetMode="External"/><Relationship Id="rId31" Type="http://schemas.openxmlformats.org/officeDocument/2006/relationships/hyperlink" Target="https://hashcat.net/misc/example_hashes/hashcat_whirlpool_serpent-aes.tc" TargetMode="External"/><Relationship Id="rId44" Type="http://schemas.openxmlformats.org/officeDocument/2006/relationships/hyperlink" Target="https://hashcat.net/misc/example_hashes/hashcat.android43fde" TargetMode="External"/><Relationship Id="rId52" Type="http://schemas.openxmlformats.org/officeDocument/2006/relationships/hyperlink" Target="https://hashcat.net/misc/example_hashes/vc/hashcat_ripemd160_twofish-serpent_13712.vc" TargetMode="External"/><Relationship Id="rId60" Type="http://schemas.openxmlformats.org/officeDocument/2006/relationships/hyperlink" Target="https://hashcat.net/misc/example_hashes/vc/hashcat_sha512_aes_13721.vc" TargetMode="External"/><Relationship Id="rId65" Type="http://schemas.openxmlformats.org/officeDocument/2006/relationships/hyperlink" Target="https://hashcat.net/misc/example_hashes/vc/hashcat_sha512_twofish_13721.vc" TargetMode="External"/><Relationship Id="rId73" Type="http://schemas.openxmlformats.org/officeDocument/2006/relationships/hyperlink" Target="https://hashcat.net/misc/example_hashes/vc/hashcat_whirlpool_twofish-serpent_13732.vc" TargetMode="External"/><Relationship Id="rId78" Type="http://schemas.openxmlformats.org/officeDocument/2006/relationships/hyperlink" Target="https://hashcat.net/misc/example_hashes/vc/hashcat_sha256_serpent-aes_boot.vc" TargetMode="External"/><Relationship Id="rId81" Type="http://schemas.openxmlformats.org/officeDocument/2006/relationships/hyperlink" Target="https://hashcat.net/misc/example_hashes/hashcat_luks_testfiles.7z" TargetMode="External"/><Relationship Id="rId86" Type="http://schemas.openxmlformats.org/officeDocument/2006/relationships/hyperlink" Target="https://hashcat.net/misc/example_hashes/dc/hashcat_twofish_serpent.dc" TargetMode="External"/><Relationship Id="rId94" Type="http://schemas.openxmlformats.org/officeDocument/2006/relationships/hyperlink" Target="https://hashcat.net/wiki/doku.php?id=oclhashcat" TargetMode="External"/><Relationship Id="rId4" Type="http://schemas.openxmlformats.org/officeDocument/2006/relationships/webSettings" Target="webSettings.xml"/><Relationship Id="rId9" Type="http://schemas.openxmlformats.org/officeDocument/2006/relationships/hyperlink" Target="https://hashcat.net/misc/example_hashes/hashcat.ikesha1" TargetMode="External"/><Relationship Id="rId13" Type="http://schemas.openxmlformats.org/officeDocument/2006/relationships/hyperlink" Target="https://hashcat.net/misc/example_hashes/hashcat_ripemd160_aes-twofish.tc" TargetMode="External"/><Relationship Id="rId18" Type="http://schemas.openxmlformats.org/officeDocument/2006/relationships/hyperlink" Target="https://hashcat.net/misc/example_hashes/hashcat_sha512_aes.tc" TargetMode="External"/><Relationship Id="rId39" Type="http://schemas.openxmlformats.org/officeDocument/2006/relationships/hyperlink" Target="https://hashcat.net/misc/example_hashes/hashcat_ripemd160_serpent-aes_boot.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D2CAD-B0F9-4F01-A26A-BD0F2178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100</Pages>
  <Words>14635</Words>
  <Characters>83425</Characters>
  <Application>Microsoft Office Word</Application>
  <DocSecurity>0</DocSecurity>
  <Lines>695</Lines>
  <Paragraphs>195</Paragraphs>
  <ScaleCrop>false</ScaleCrop>
  <Company/>
  <LinksUpToDate>false</LinksUpToDate>
  <CharactersWithSpaces>97865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2020-11-22T05:19:00Z</dcterms:created>
  <dcterms:modified xsi:type="dcterms:W3CDTF">2020-11-22T05:19:00Z</dcterms:modified>
</cp:coreProperties>
</file>